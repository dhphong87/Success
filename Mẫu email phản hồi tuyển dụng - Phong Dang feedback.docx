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B95" w:rsidRPr="00A94F8A" w:rsidRDefault="00851B95" w:rsidP="00A94F8A">
      <w:pPr>
        <w:jc w:val="both"/>
        <w:rPr>
          <w:rFonts w:ascii="Times New Roman" w:hAnsi="Times New Roman" w:cs="Times New Roman"/>
          <w:sz w:val="28"/>
          <w:szCs w:val="28"/>
        </w:rPr>
      </w:pPr>
      <w:r w:rsidRPr="00A94F8A">
        <w:rPr>
          <w:rFonts w:ascii="Times New Roman" w:hAnsi="Times New Roman" w:cs="Times New Roman"/>
          <w:sz w:val="28"/>
          <w:szCs w:val="28"/>
        </w:rPr>
        <w:t>Vị trí: Nhân viên marketing</w:t>
      </w:r>
    </w:p>
    <w:p w:rsidR="00851B95" w:rsidRPr="00A94F8A" w:rsidRDefault="00851B95" w:rsidP="00A94F8A">
      <w:pPr>
        <w:jc w:val="both"/>
        <w:rPr>
          <w:rFonts w:ascii="Times New Roman" w:hAnsi="Times New Roman" w:cs="Times New Roman"/>
          <w:sz w:val="28"/>
          <w:szCs w:val="28"/>
        </w:rPr>
      </w:pPr>
      <w:r w:rsidRPr="00A94F8A">
        <w:rPr>
          <w:rFonts w:ascii="Times New Roman" w:hAnsi="Times New Roman" w:cs="Times New Roman"/>
          <w:sz w:val="28"/>
          <w:szCs w:val="28"/>
        </w:rPr>
        <w:t>Thân gửi [Tên ứng viên],</w:t>
      </w:r>
      <w:bookmarkStart w:id="0" w:name="_GoBack"/>
      <w:bookmarkEnd w:id="0"/>
    </w:p>
    <w:p w:rsidR="00851B95" w:rsidRPr="00A94F8A" w:rsidRDefault="00851B95" w:rsidP="00A94F8A">
      <w:pPr>
        <w:jc w:val="both"/>
        <w:rPr>
          <w:rFonts w:ascii="Times New Roman" w:hAnsi="Times New Roman" w:cs="Times New Roman"/>
          <w:sz w:val="28"/>
          <w:szCs w:val="28"/>
        </w:rPr>
      </w:pPr>
      <w:del w:id="1" w:author="Phong Dang" w:date="2018-05-21T10:57:00Z">
        <w:r w:rsidRPr="00A94F8A" w:rsidDel="009E65F0">
          <w:rPr>
            <w:rFonts w:ascii="Times New Roman" w:hAnsi="Times New Roman" w:cs="Times New Roman"/>
            <w:sz w:val="28"/>
            <w:szCs w:val="28"/>
          </w:rPr>
          <w:delText xml:space="preserve">Trước hết, </w:delText>
        </w:r>
      </w:del>
      <w:proofErr w:type="spellStart"/>
      <w:ins w:id="2" w:author="PLH" w:date="2018-05-21T14:41:00Z">
        <w:r w:rsidR="00D01653">
          <w:rPr>
            <w:rFonts w:ascii="Times New Roman" w:hAnsi="Times New Roman" w:cs="Times New Roman"/>
            <w:sz w:val="28"/>
            <w:szCs w:val="28"/>
          </w:rPr>
          <w:t>C</w:t>
        </w:r>
      </w:ins>
      <w:del w:id="3" w:author="PLH" w:date="2018-05-21T14:41:00Z">
        <w:r w:rsidRPr="00A94F8A" w:rsidDel="00D01653">
          <w:rPr>
            <w:rFonts w:ascii="Times New Roman" w:hAnsi="Times New Roman" w:cs="Times New Roman"/>
            <w:sz w:val="28"/>
            <w:szCs w:val="28"/>
          </w:rPr>
          <w:delText>c</w:delText>
        </w:r>
      </w:del>
      <w:r w:rsidRPr="00A94F8A">
        <w:rPr>
          <w:rFonts w:ascii="Times New Roman" w:hAnsi="Times New Roman" w:cs="Times New Roman"/>
          <w:sz w:val="28"/>
          <w:szCs w:val="28"/>
        </w:rPr>
        <w:t>húng</w:t>
      </w:r>
      <w:proofErr w:type="spellEnd"/>
      <w:r w:rsidRPr="00A94F8A">
        <w:rPr>
          <w:rFonts w:ascii="Times New Roman" w:hAnsi="Times New Roman" w:cs="Times New Roman"/>
          <w:sz w:val="28"/>
          <w:szCs w:val="28"/>
        </w:rPr>
        <w:t xml:space="preserve"> </w:t>
      </w:r>
      <w:proofErr w:type="spellStart"/>
      <w:r w:rsidRPr="00A94F8A">
        <w:rPr>
          <w:rFonts w:ascii="Times New Roman" w:hAnsi="Times New Roman" w:cs="Times New Roman"/>
          <w:sz w:val="28"/>
          <w:szCs w:val="28"/>
        </w:rPr>
        <w:t>tôi</w:t>
      </w:r>
      <w:proofErr w:type="spellEnd"/>
      <w:r w:rsidRPr="00A94F8A">
        <w:rPr>
          <w:rFonts w:ascii="Times New Roman" w:hAnsi="Times New Roman" w:cs="Times New Roman"/>
          <w:sz w:val="28"/>
          <w:szCs w:val="28"/>
        </w:rPr>
        <w:t xml:space="preserve"> </w:t>
      </w:r>
      <w:proofErr w:type="spellStart"/>
      <w:r w:rsidRPr="00A94F8A">
        <w:rPr>
          <w:rFonts w:ascii="Times New Roman" w:hAnsi="Times New Roman" w:cs="Times New Roman"/>
          <w:sz w:val="28"/>
          <w:szCs w:val="28"/>
        </w:rPr>
        <w:t>chân</w:t>
      </w:r>
      <w:proofErr w:type="spellEnd"/>
      <w:r w:rsidRPr="00A94F8A">
        <w:rPr>
          <w:rFonts w:ascii="Times New Roman" w:hAnsi="Times New Roman" w:cs="Times New Roman"/>
          <w:sz w:val="28"/>
          <w:szCs w:val="28"/>
        </w:rPr>
        <w:t xml:space="preserve"> </w:t>
      </w:r>
      <w:proofErr w:type="spellStart"/>
      <w:r w:rsidRPr="00A94F8A">
        <w:rPr>
          <w:rFonts w:ascii="Times New Roman" w:hAnsi="Times New Roman" w:cs="Times New Roman"/>
          <w:sz w:val="28"/>
          <w:szCs w:val="28"/>
        </w:rPr>
        <w:t>thành</w:t>
      </w:r>
      <w:proofErr w:type="spellEnd"/>
      <w:r w:rsidRPr="00A94F8A">
        <w:rPr>
          <w:rFonts w:ascii="Times New Roman" w:hAnsi="Times New Roman" w:cs="Times New Roman"/>
          <w:sz w:val="28"/>
          <w:szCs w:val="28"/>
        </w:rPr>
        <w:t xml:space="preserve"> cám ơn bạn đã dành thời gian quan tâm đến Trung tâm Ngoại ngữ SUCCESS.</w:t>
      </w:r>
    </w:p>
    <w:p w:rsidR="00851B95" w:rsidRDefault="00851B95" w:rsidP="00A94F8A">
      <w:pPr>
        <w:jc w:val="both"/>
        <w:rPr>
          <w:ins w:id="4" w:author="Phong Dang" w:date="2018-05-21T11:02:00Z"/>
          <w:rFonts w:ascii="Times New Roman" w:hAnsi="Times New Roman" w:cs="Times New Roman"/>
          <w:sz w:val="28"/>
          <w:szCs w:val="28"/>
        </w:rPr>
      </w:pPr>
      <w:del w:id="5" w:author="Phong Dang" w:date="2018-05-21T10:58:00Z">
        <w:r w:rsidRPr="00A94F8A" w:rsidDel="009E65F0">
          <w:rPr>
            <w:rFonts w:ascii="Times New Roman" w:hAnsi="Times New Roman" w:cs="Times New Roman"/>
            <w:sz w:val="28"/>
            <w:szCs w:val="28"/>
          </w:rPr>
          <w:delText xml:space="preserve">Hiện tại số lượng ứng viên gửi CV ứng tuyển rất nhiều. </w:delText>
        </w:r>
      </w:del>
      <w:r w:rsidRPr="00A94F8A">
        <w:rPr>
          <w:rFonts w:ascii="Times New Roman" w:hAnsi="Times New Roman" w:cs="Times New Roman"/>
          <w:sz w:val="28"/>
          <w:szCs w:val="28"/>
        </w:rPr>
        <w:t>Chúng tôi đã đọc qua CV của bạn. Thực sự chúng tôi rất ấn tượng với kĩ năng và các thành tích mà bạn đã đạt được</w:t>
      </w:r>
      <w:del w:id="6" w:author="Phong Dang" w:date="2018-05-21T11:02:00Z">
        <w:r w:rsidRPr="00A94F8A" w:rsidDel="009E65F0">
          <w:rPr>
            <w:rFonts w:ascii="Times New Roman" w:hAnsi="Times New Roman" w:cs="Times New Roman"/>
            <w:sz w:val="28"/>
            <w:szCs w:val="28"/>
          </w:rPr>
          <w:delText>. Chính vì vậy chúng tôi tin rằng bạn có thể phù hợp với SUCCESS cho những vị trí trong tương lai, và chúng tôi sẽ liên lạc lại với bạn ngay khi có cơ hội.</w:delText>
        </w:r>
      </w:del>
      <w:r w:rsidRPr="00A94F8A">
        <w:rPr>
          <w:rFonts w:ascii="Times New Roman" w:hAnsi="Times New Roman" w:cs="Times New Roman"/>
          <w:sz w:val="28"/>
          <w:szCs w:val="28"/>
        </w:rPr>
        <w:t xml:space="preserve"> </w:t>
      </w:r>
    </w:p>
    <w:p w:rsidR="009E65F0" w:rsidRPr="00A94F8A" w:rsidRDefault="009E65F0" w:rsidP="00A94F8A">
      <w:pPr>
        <w:jc w:val="both"/>
        <w:rPr>
          <w:rFonts w:ascii="Times New Roman" w:hAnsi="Times New Roman" w:cs="Times New Roman"/>
          <w:sz w:val="28"/>
          <w:szCs w:val="28"/>
        </w:rPr>
      </w:pPr>
      <w:ins w:id="7" w:author="Phong Dang" w:date="2018-05-21T11:02:00Z">
        <w:r>
          <w:rPr>
            <w:rFonts w:ascii="Times New Roman" w:hAnsi="Times New Roman" w:cs="Times New Roman"/>
            <w:sz w:val="28"/>
            <w:szCs w:val="28"/>
          </w:rPr>
          <w:t>Hiện tại chúng tôi đang tiến hành sắp xếp phỏng vấn</w:t>
        </w:r>
      </w:ins>
      <w:ins w:id="8" w:author="Phong Dang" w:date="2018-05-21T11:03:00Z">
        <w:r>
          <w:rPr>
            <w:rFonts w:ascii="Times New Roman" w:hAnsi="Times New Roman" w:cs="Times New Roman"/>
            <w:sz w:val="28"/>
            <w:szCs w:val="28"/>
          </w:rPr>
          <w:t xml:space="preserve"> các ứng viên</w:t>
        </w:r>
      </w:ins>
      <w:ins w:id="9" w:author="Phong Dang" w:date="2018-05-21T11:02:00Z">
        <w:r>
          <w:rPr>
            <w:rFonts w:ascii="Times New Roman" w:hAnsi="Times New Roman" w:cs="Times New Roman"/>
            <w:sz w:val="28"/>
            <w:szCs w:val="28"/>
          </w:rPr>
          <w:t xml:space="preserve"> theo “First come – first serve”</w:t>
        </w:r>
      </w:ins>
      <w:ins w:id="10" w:author="Phong Dang" w:date="2018-05-21T11:03:00Z">
        <w:r>
          <w:rPr>
            <w:rFonts w:ascii="Times New Roman" w:hAnsi="Times New Roman" w:cs="Times New Roman"/>
            <w:sz w:val="28"/>
            <w:szCs w:val="28"/>
          </w:rPr>
          <w:t>. Chúng tôi hy vọng được có cơ hội làm việc với bạn.</w:t>
        </w:r>
      </w:ins>
    </w:p>
    <w:p w:rsidR="00A94F8A" w:rsidRDefault="00851B95" w:rsidP="00A94F8A">
      <w:pPr>
        <w:jc w:val="both"/>
        <w:rPr>
          <w:rFonts w:ascii="Times New Roman" w:hAnsi="Times New Roman" w:cs="Times New Roman"/>
          <w:sz w:val="28"/>
          <w:szCs w:val="28"/>
        </w:rPr>
      </w:pPr>
      <w:r w:rsidRPr="00A94F8A">
        <w:rPr>
          <w:rFonts w:ascii="Times New Roman" w:hAnsi="Times New Roman" w:cs="Times New Roman"/>
          <w:sz w:val="28"/>
          <w:szCs w:val="28"/>
        </w:rPr>
        <w:t>Một lần nữa, cám ơn bạn đã gửi email đế</w:t>
      </w:r>
      <w:r w:rsidR="00123ECF">
        <w:rPr>
          <w:rFonts w:ascii="Times New Roman" w:hAnsi="Times New Roman" w:cs="Times New Roman"/>
          <w:sz w:val="28"/>
          <w:szCs w:val="28"/>
        </w:rPr>
        <w:t>n trung tâm!</w:t>
      </w:r>
    </w:p>
    <w:p w:rsidR="00851B95" w:rsidRPr="00A94F8A" w:rsidDel="009E65F0" w:rsidRDefault="00851B95" w:rsidP="00A94F8A">
      <w:pPr>
        <w:jc w:val="both"/>
        <w:rPr>
          <w:del w:id="11" w:author="Phong Dang" w:date="2018-05-21T11:03:00Z"/>
          <w:rFonts w:ascii="Times New Roman" w:hAnsi="Times New Roman" w:cs="Times New Roman"/>
          <w:sz w:val="28"/>
          <w:szCs w:val="28"/>
        </w:rPr>
      </w:pPr>
      <w:del w:id="12" w:author="Phong Dang" w:date="2018-05-21T11:03:00Z">
        <w:r w:rsidRPr="00A94F8A" w:rsidDel="009E65F0">
          <w:rPr>
            <w:rFonts w:ascii="Times New Roman" w:hAnsi="Times New Roman" w:cs="Times New Roman"/>
            <w:sz w:val="28"/>
            <w:szCs w:val="28"/>
          </w:rPr>
          <w:delText>Xin chúc bạn mọi điều may mắn trong sự nghiệp</w:delText>
        </w:r>
        <w:r w:rsidR="00123ECF" w:rsidDel="009E65F0">
          <w:rPr>
            <w:rFonts w:ascii="Times New Roman" w:hAnsi="Times New Roman" w:cs="Times New Roman"/>
            <w:sz w:val="28"/>
            <w:szCs w:val="28"/>
          </w:rPr>
          <w:delText>!</w:delText>
        </w:r>
      </w:del>
    </w:p>
    <w:p w:rsidR="00851B95" w:rsidRPr="00A94F8A" w:rsidRDefault="00851B95" w:rsidP="00A94F8A">
      <w:pPr>
        <w:jc w:val="both"/>
        <w:rPr>
          <w:rFonts w:ascii="Times New Roman" w:hAnsi="Times New Roman" w:cs="Times New Roman"/>
          <w:sz w:val="28"/>
          <w:szCs w:val="28"/>
        </w:rPr>
      </w:pPr>
      <w:r w:rsidRPr="00A94F8A">
        <w:rPr>
          <w:rFonts w:ascii="Times New Roman" w:hAnsi="Times New Roman" w:cs="Times New Roman"/>
          <w:sz w:val="28"/>
          <w:szCs w:val="28"/>
        </w:rPr>
        <w:t>Thân chào,</w:t>
      </w:r>
    </w:p>
    <w:p w:rsidR="007175F2" w:rsidRPr="00851B95" w:rsidRDefault="007175F2" w:rsidP="00851B95"/>
    <w:sectPr w:rsidR="007175F2" w:rsidRPr="0085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ong Dang">
    <w15:presenceInfo w15:providerId="None" w15:userId="Phong Dang"/>
  </w15:person>
  <w15:person w15:author="PLH">
    <w15:presenceInfo w15:providerId="None" w15:userId="P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63"/>
    <w:rsid w:val="00123ECF"/>
    <w:rsid w:val="00406163"/>
    <w:rsid w:val="007175F2"/>
    <w:rsid w:val="00851B95"/>
    <w:rsid w:val="00860085"/>
    <w:rsid w:val="009E65F0"/>
    <w:rsid w:val="00A94F8A"/>
    <w:rsid w:val="00D0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36E4A-8133-4126-BCC9-30EA266B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PLH</dc:creator>
  <cp:keywords/>
  <dc:description/>
  <cp:lastModifiedBy>PLH</cp:lastModifiedBy>
  <cp:revision>7</cp:revision>
  <dcterms:created xsi:type="dcterms:W3CDTF">2018-04-10T02:47:00Z</dcterms:created>
  <dcterms:modified xsi:type="dcterms:W3CDTF">2018-05-21T07:42:00Z</dcterms:modified>
</cp:coreProperties>
</file>