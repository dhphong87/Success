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6F657" w14:textId="098BD8BA" w:rsidR="00946900" w:rsidRPr="00946900" w:rsidRDefault="006E21B0" w:rsidP="006E21B0">
      <w:pPr>
        <w:jc w:val="center"/>
        <w:rPr>
          <w:b/>
          <w:sz w:val="52"/>
          <w:szCs w:val="52"/>
        </w:rPr>
      </w:pPr>
      <w:ins w:id="0" w:author="Comparison" w:date="2017-09-05T09:51:00Z">
        <w:r w:rsidRPr="00946900">
          <w:rPr>
            <w:b/>
            <w:sz w:val="52"/>
            <w:szCs w:val="52"/>
          </w:rPr>
          <w:t xml:space="preserve">CHƯƠNG </w:t>
        </w:r>
        <w:bookmarkStart w:id="1" w:name="_GoBack"/>
        <w:bookmarkEnd w:id="1"/>
        <w:r w:rsidRPr="00946900">
          <w:rPr>
            <w:b/>
            <w:sz w:val="52"/>
            <w:szCs w:val="52"/>
          </w:rPr>
          <w:t>TRÌNH</w:t>
        </w:r>
      </w:ins>
      <w:del w:id="2" w:author="Comparison" w:date="2017-09-05T09:51:00Z">
        <w:r w:rsidRPr="00946900">
          <w:rPr>
            <w:b/>
            <w:sz w:val="52"/>
            <w:szCs w:val="52"/>
          </w:rPr>
          <w:delText>CHƯƠNG TRÌNH</w:delText>
        </w:r>
      </w:del>
      <w:r w:rsidRPr="00946900">
        <w:rPr>
          <w:b/>
          <w:sz w:val="52"/>
          <w:szCs w:val="52"/>
        </w:rPr>
        <w:t xml:space="preserve"> CAM KẾT ĐẦU RA</w:t>
      </w:r>
    </w:p>
    <w:p w14:paraId="2F0560FE" w14:textId="77777777" w:rsidR="00943C07" w:rsidRPr="00946900" w:rsidRDefault="006E21B0" w:rsidP="006E21B0">
      <w:pPr>
        <w:jc w:val="center"/>
        <w:rPr>
          <w:b/>
          <w:sz w:val="52"/>
          <w:szCs w:val="52"/>
        </w:rPr>
      </w:pPr>
      <w:r w:rsidRPr="00946900">
        <w:rPr>
          <w:b/>
          <w:sz w:val="52"/>
          <w:szCs w:val="52"/>
        </w:rPr>
        <w:t xml:space="preserve"> TOEIC KHÓA 300-500</w:t>
      </w:r>
    </w:p>
    <w:p w14:paraId="7C66ADA3" w14:textId="77777777" w:rsidR="00946900" w:rsidRDefault="00946900" w:rsidP="006E21B0">
      <w:pPr>
        <w:rPr>
          <w:sz w:val="24"/>
          <w:szCs w:val="24"/>
        </w:rPr>
      </w:pPr>
    </w:p>
    <w:p w14:paraId="0A203D5B" w14:textId="77777777" w:rsidR="006E21B0" w:rsidRDefault="006E21B0" w:rsidP="006E21B0">
      <w:pPr>
        <w:rPr>
          <w:sz w:val="24"/>
          <w:szCs w:val="24"/>
        </w:rPr>
      </w:pPr>
      <w:r>
        <w:rPr>
          <w:sz w:val="24"/>
          <w:szCs w:val="24"/>
        </w:rPr>
        <w:t>Chương trình cam kết đầu ra Toeic khóa 300-500 dành cho các bạn học viên muốn đảm bảo điểm số mong muốn khi hoàn thành khóa học. Chương trình được thiết kế gồm 1 khóa học có thời lượng là 36 buổi học, tương đương 3 tháng (mỗi tuần học 3 buổi, mỗi buổi 1,5 tiếng). Học viên được tư vấn xếp lớp phù hợp và được đảm bảo đầu ra có điểm số tăng từ 100-200 điểm so với điểm thi đầu vào.</w:t>
      </w:r>
    </w:p>
    <w:p w14:paraId="11DE7858" w14:textId="77777777" w:rsidR="006E21B0" w:rsidRPr="00946900" w:rsidRDefault="006E21B0" w:rsidP="006E21B0">
      <w:pPr>
        <w:rPr>
          <w:b/>
          <w:sz w:val="32"/>
          <w:szCs w:val="32"/>
        </w:rPr>
      </w:pPr>
      <w:r w:rsidRPr="00946900">
        <w:rPr>
          <w:b/>
          <w:sz w:val="32"/>
          <w:szCs w:val="32"/>
        </w:rPr>
        <w:t>Quyền lợi của học viên:</w:t>
      </w:r>
    </w:p>
    <w:p w14:paraId="1EBB88DC" w14:textId="77777777" w:rsidR="006E21B0" w:rsidRDefault="006E21B0" w:rsidP="006E21B0">
      <w:pPr>
        <w:pStyle w:val="ListParagraph"/>
        <w:numPr>
          <w:ilvl w:val="0"/>
          <w:numId w:val="1"/>
        </w:numPr>
        <w:rPr>
          <w:sz w:val="24"/>
          <w:szCs w:val="24"/>
        </w:rPr>
      </w:pPr>
      <w:r>
        <w:rPr>
          <w:sz w:val="24"/>
          <w:szCs w:val="24"/>
        </w:rPr>
        <w:t>Được Trung tâm Anh ngữ Success đảm bảo đầu ra cho khóa học Toeic 300-500 sau khóa học</w:t>
      </w:r>
    </w:p>
    <w:p w14:paraId="1B7E1EF0" w14:textId="77777777" w:rsidR="006E21B0" w:rsidRDefault="006E21B0" w:rsidP="006E21B0">
      <w:pPr>
        <w:pStyle w:val="ListParagraph"/>
        <w:numPr>
          <w:ilvl w:val="0"/>
          <w:numId w:val="1"/>
        </w:numPr>
        <w:rPr>
          <w:sz w:val="24"/>
          <w:szCs w:val="24"/>
        </w:rPr>
      </w:pPr>
      <w:r>
        <w:rPr>
          <w:sz w:val="24"/>
          <w:szCs w:val="24"/>
        </w:rPr>
        <w:t>Được tư vấn lộ trình học tập, luyện thi để đạt được điểm mong muốn</w:t>
      </w:r>
    </w:p>
    <w:p w14:paraId="5075ADCF" w14:textId="77777777" w:rsidR="006E21B0" w:rsidRDefault="000A4AA2" w:rsidP="006E21B0">
      <w:pPr>
        <w:pStyle w:val="ListParagraph"/>
        <w:numPr>
          <w:ilvl w:val="0"/>
          <w:numId w:val="1"/>
        </w:numPr>
        <w:rPr>
          <w:sz w:val="24"/>
          <w:szCs w:val="24"/>
        </w:rPr>
      </w:pPr>
      <w:r>
        <w:rPr>
          <w:sz w:val="24"/>
          <w:szCs w:val="24"/>
        </w:rPr>
        <w:t>Được giáo viên theo dõi sát sao trong quá trình học</w:t>
      </w:r>
    </w:p>
    <w:p w14:paraId="4D99C91F" w14:textId="77777777" w:rsidR="00361580" w:rsidRDefault="00361580" w:rsidP="006E21B0">
      <w:pPr>
        <w:pStyle w:val="ListParagraph"/>
        <w:numPr>
          <w:ilvl w:val="0"/>
          <w:numId w:val="1"/>
        </w:numPr>
        <w:rPr>
          <w:sz w:val="24"/>
          <w:szCs w:val="24"/>
        </w:rPr>
      </w:pPr>
      <w:r>
        <w:rPr>
          <w:sz w:val="24"/>
          <w:szCs w:val="24"/>
        </w:rPr>
        <w:t>Được học lại 1 lần miễn phí vào khóa tiếp theo nếu không đạt mục tiêu</w:t>
      </w:r>
    </w:p>
    <w:p w14:paraId="1FC58BD2" w14:textId="77777777" w:rsidR="000A4AA2" w:rsidRPr="00946900" w:rsidRDefault="000A4AA2" w:rsidP="000A4AA2">
      <w:pPr>
        <w:rPr>
          <w:b/>
          <w:sz w:val="32"/>
          <w:szCs w:val="32"/>
        </w:rPr>
      </w:pPr>
      <w:r w:rsidRPr="00946900">
        <w:rPr>
          <w:b/>
          <w:sz w:val="32"/>
          <w:szCs w:val="32"/>
        </w:rPr>
        <w:t>Nghĩa vụ của học viên:</w:t>
      </w:r>
    </w:p>
    <w:p w14:paraId="7891BDCB" w14:textId="77777777" w:rsidR="000A4AA2" w:rsidRDefault="000A4AA2" w:rsidP="000A4AA2">
      <w:pPr>
        <w:pStyle w:val="ListParagraph"/>
        <w:numPr>
          <w:ilvl w:val="0"/>
          <w:numId w:val="1"/>
        </w:numPr>
        <w:rPr>
          <w:sz w:val="24"/>
          <w:szCs w:val="24"/>
        </w:rPr>
      </w:pPr>
      <w:r>
        <w:rPr>
          <w:sz w:val="24"/>
          <w:szCs w:val="24"/>
        </w:rPr>
        <w:t>Phải kiểm tra đầu vào tại Trung tâm và đạt điểm Toeic từ 250+</w:t>
      </w:r>
    </w:p>
    <w:p w14:paraId="0A2B1208" w14:textId="77777777" w:rsidR="000A4AA2" w:rsidRDefault="000A4AA2" w:rsidP="000A4AA2">
      <w:pPr>
        <w:pStyle w:val="ListParagraph"/>
        <w:numPr>
          <w:ilvl w:val="0"/>
          <w:numId w:val="1"/>
        </w:numPr>
        <w:rPr>
          <w:sz w:val="24"/>
          <w:szCs w:val="24"/>
        </w:rPr>
      </w:pPr>
      <w:r>
        <w:rPr>
          <w:sz w:val="24"/>
          <w:szCs w:val="24"/>
        </w:rPr>
        <w:t>Phải tham dự 100% thời lượng của khóa học tại Trung tâm và làm đầy đủ bài tập về nhà theo yêu cầu của giáo viên. Học viên vi phạm nghĩa vụ này sẽ không được đảm bảo đầu</w:t>
      </w:r>
      <w:r w:rsidR="0023565C">
        <w:rPr>
          <w:sz w:val="24"/>
          <w:szCs w:val="24"/>
        </w:rPr>
        <w:t xml:space="preserve"> ra cho khóa Toeic 300-500</w:t>
      </w:r>
      <w:r>
        <w:rPr>
          <w:sz w:val="24"/>
          <w:szCs w:val="24"/>
        </w:rPr>
        <w:t>.</w:t>
      </w:r>
    </w:p>
    <w:p w14:paraId="315F64FE" w14:textId="77777777" w:rsidR="000A4AA2" w:rsidRPr="00946900" w:rsidRDefault="000A4AA2" w:rsidP="000A4AA2">
      <w:pPr>
        <w:rPr>
          <w:b/>
          <w:sz w:val="32"/>
          <w:szCs w:val="32"/>
        </w:rPr>
      </w:pPr>
      <w:r w:rsidRPr="00946900">
        <w:rPr>
          <w:b/>
          <w:sz w:val="32"/>
          <w:szCs w:val="32"/>
        </w:rPr>
        <w:t>Cam kết của Trung tâm:</w:t>
      </w:r>
    </w:p>
    <w:p w14:paraId="33B244EF" w14:textId="77777777" w:rsidR="000A4AA2" w:rsidRDefault="000A4AA2" w:rsidP="000A4AA2">
      <w:pPr>
        <w:pStyle w:val="ListParagraph"/>
        <w:numPr>
          <w:ilvl w:val="0"/>
          <w:numId w:val="1"/>
        </w:numPr>
        <w:rPr>
          <w:sz w:val="24"/>
          <w:szCs w:val="24"/>
        </w:rPr>
      </w:pPr>
      <w:r>
        <w:rPr>
          <w:sz w:val="24"/>
          <w:szCs w:val="24"/>
        </w:rPr>
        <w:t>Sau khi hoàn thành khóa học Toeic 300-500 tạo Trung tâm Anh ngữ Success, học viên sẽ đạt được số điểm tăng từ 100-200 điểm.</w:t>
      </w:r>
    </w:p>
    <w:p w14:paraId="590B4470" w14:textId="77777777" w:rsidR="000A4AA2" w:rsidRDefault="00946900" w:rsidP="000A4AA2">
      <w:pPr>
        <w:pStyle w:val="ListParagraph"/>
        <w:numPr>
          <w:ilvl w:val="0"/>
          <w:numId w:val="1"/>
        </w:numPr>
        <w:rPr>
          <w:sz w:val="24"/>
          <w:szCs w:val="24"/>
        </w:rPr>
      </w:pPr>
      <w:r>
        <w:rPr>
          <w:sz w:val="24"/>
          <w:szCs w:val="24"/>
        </w:rPr>
        <w:t>Trường hợp học viên không đạt được số điểm như đã cam kết ban đầu thì Trung tâm có nghĩa vụ cho học viên được học lại 1 lần miễn phí vào khóa học kế tiếp (có cùng trình độ tương đương).</w:t>
      </w:r>
    </w:p>
    <w:p w14:paraId="204D5EB2" w14:textId="77777777" w:rsidR="009341F4" w:rsidRDefault="009341F4" w:rsidP="009341F4">
      <w:pPr>
        <w:rPr>
          <w:sz w:val="24"/>
          <w:szCs w:val="24"/>
        </w:rPr>
      </w:pPr>
      <w:r>
        <w:rPr>
          <w:sz w:val="24"/>
          <w:szCs w:val="24"/>
        </w:rPr>
        <w:t>Bản cam kết này được lập thành 02 (hai) bản, Trung tâm Anh ngữ Success và học viên mỗi bên giữ 01 (một) bản và có giá trị như nhau.</w:t>
      </w:r>
    </w:p>
    <w:p w14:paraId="53369C9E" w14:textId="77777777" w:rsidR="009341F4" w:rsidRPr="00F71564" w:rsidRDefault="009341F4" w:rsidP="009341F4">
      <w:pPr>
        <w:rPr>
          <w:b/>
          <w:sz w:val="24"/>
          <w:szCs w:val="24"/>
        </w:rPr>
      </w:pPr>
      <w:r w:rsidRPr="00F71564">
        <w:rPr>
          <w:b/>
          <w:sz w:val="24"/>
          <w:szCs w:val="24"/>
        </w:rPr>
        <w:t>Trung tâm Anh Ngữ Success                                                                                    Học viên</w:t>
      </w:r>
    </w:p>
    <w:p w14:paraId="71233DF3" w14:textId="77777777" w:rsidR="009341F4" w:rsidRPr="009341F4" w:rsidRDefault="009341F4" w:rsidP="009341F4">
      <w:pPr>
        <w:rPr>
          <w:sz w:val="24"/>
          <w:szCs w:val="24"/>
        </w:rPr>
      </w:pPr>
      <w:r>
        <w:rPr>
          <w:sz w:val="24"/>
          <w:szCs w:val="24"/>
        </w:rPr>
        <w:t xml:space="preserve">      (Ký và ghi rõ họ tên)</w:t>
      </w:r>
      <w:r>
        <w:rPr>
          <w:sz w:val="24"/>
          <w:szCs w:val="24"/>
        </w:rPr>
        <w:tab/>
      </w:r>
      <w:r>
        <w:rPr>
          <w:sz w:val="24"/>
          <w:szCs w:val="24"/>
        </w:rPr>
        <w:tab/>
      </w:r>
      <w:r>
        <w:rPr>
          <w:sz w:val="24"/>
          <w:szCs w:val="24"/>
        </w:rPr>
        <w:tab/>
        <w:t xml:space="preserve">                                               (Ký và ghi rõ họ tên)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sectPr w:rsidR="009341F4" w:rsidRPr="00934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0229A1"/>
    <w:multiLevelType w:val="hybridMultilevel"/>
    <w:tmpl w:val="B3404DC8"/>
    <w:lvl w:ilvl="0" w:tplc="8146DA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A38"/>
    <w:rsid w:val="000A4AA2"/>
    <w:rsid w:val="001A1CF7"/>
    <w:rsid w:val="0023565C"/>
    <w:rsid w:val="00361580"/>
    <w:rsid w:val="00426A38"/>
    <w:rsid w:val="005B5B67"/>
    <w:rsid w:val="006E21B0"/>
    <w:rsid w:val="009341F4"/>
    <w:rsid w:val="00943C07"/>
    <w:rsid w:val="00946900"/>
    <w:rsid w:val="00B14A55"/>
    <w:rsid w:val="00F71564"/>
    <w:rsid w:val="00FF5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F2E838-E4CC-4CC6-AC17-F99FACED1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1B0"/>
    <w:pPr>
      <w:ind w:left="720"/>
      <w:contextualSpacing/>
    </w:pPr>
  </w:style>
  <w:style w:type="paragraph" w:styleId="Revision">
    <w:name w:val="Revision"/>
    <w:hidden/>
    <w:uiPriority w:val="99"/>
    <w:semiHidden/>
    <w:rsid w:val="005B5B67"/>
    <w:pPr>
      <w:spacing w:after="0" w:line="240" w:lineRule="auto"/>
    </w:pPr>
  </w:style>
  <w:style w:type="paragraph" w:styleId="BalloonText">
    <w:name w:val="Balloon Text"/>
    <w:basedOn w:val="Normal"/>
    <w:link w:val="BalloonTextChar"/>
    <w:uiPriority w:val="99"/>
    <w:semiHidden/>
    <w:unhideWhenUsed/>
    <w:rsid w:val="005B5B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B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1E331-5B0D-46DB-9D4C-D11F05BC1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Linh</dc:creator>
  <cp:keywords/>
  <dc:description/>
  <cp:lastModifiedBy>USER</cp:lastModifiedBy>
  <cp:revision>1</cp:revision>
  <dcterms:created xsi:type="dcterms:W3CDTF">2017-03-06T09:40:00Z</dcterms:created>
  <dcterms:modified xsi:type="dcterms:W3CDTF">2017-09-05T02:53:00Z</dcterms:modified>
</cp:coreProperties>
</file>