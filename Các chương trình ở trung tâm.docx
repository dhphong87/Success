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71C" w:rsidRPr="0037271C" w:rsidRDefault="0037271C" w:rsidP="0037271C">
      <w:pPr>
        <w:spacing w:after="200" w:line="360" w:lineRule="auto"/>
        <w:jc w:val="center"/>
        <w:rPr>
          <w:rFonts w:cstheme="minorHAnsi"/>
          <w:b/>
          <w:sz w:val="36"/>
          <w:szCs w:val="36"/>
        </w:rPr>
      </w:pPr>
      <w:r w:rsidRPr="0037271C">
        <w:rPr>
          <w:rFonts w:cstheme="minorHAnsi"/>
          <w:b/>
          <w:sz w:val="36"/>
          <w:szCs w:val="36"/>
        </w:rPr>
        <w:t>CÁC CHƯƠNG TRÌNH CỦA ANH NGỮ SUCCESS</w:t>
      </w:r>
    </w:p>
    <w:p w:rsidR="004E1B0C" w:rsidRPr="0021731D" w:rsidRDefault="004E1B0C" w:rsidP="002F32B2">
      <w:pPr>
        <w:pStyle w:val="ListParagraph"/>
        <w:numPr>
          <w:ilvl w:val="0"/>
          <w:numId w:val="12"/>
        </w:numPr>
        <w:spacing w:after="200" w:line="360" w:lineRule="auto"/>
        <w:ind w:left="284" w:hanging="284"/>
        <w:rPr>
          <w:rFonts w:cstheme="minorHAnsi"/>
          <w:b/>
          <w:sz w:val="28"/>
          <w:szCs w:val="28"/>
        </w:rPr>
      </w:pPr>
      <w:r w:rsidRPr="0021731D">
        <w:rPr>
          <w:rFonts w:cstheme="minorHAnsi"/>
          <w:b/>
          <w:sz w:val="28"/>
          <w:szCs w:val="28"/>
        </w:rPr>
        <w:t>GIAO LƯU VỚI NGƯỜI NƯỚC NGOÀI</w:t>
      </w:r>
    </w:p>
    <w:p w:rsidR="004E1B0C" w:rsidRPr="002B2302" w:rsidRDefault="004E1B0C" w:rsidP="0021731D">
      <w:pPr>
        <w:spacing w:after="200" w:line="360" w:lineRule="auto"/>
        <w:jc w:val="both"/>
        <w:rPr>
          <w:rFonts w:cstheme="minorHAnsi"/>
          <w:sz w:val="24"/>
          <w:szCs w:val="24"/>
        </w:rPr>
      </w:pPr>
      <w:r w:rsidRPr="002B2302">
        <w:rPr>
          <w:rFonts w:cstheme="minorHAnsi"/>
          <w:sz w:val="24"/>
          <w:szCs w:val="24"/>
        </w:rPr>
        <w:t xml:space="preserve">Đây là hoạt động ngoại khóa được triển khai dưới sự hợp tác giữa </w:t>
      </w:r>
      <w:r w:rsidR="00984354">
        <w:rPr>
          <w:rFonts w:cstheme="minorHAnsi"/>
          <w:sz w:val="24"/>
          <w:szCs w:val="24"/>
        </w:rPr>
        <w:t>Anh Ngữ Success</w:t>
      </w:r>
      <w:r w:rsidRPr="002B2302">
        <w:rPr>
          <w:rFonts w:cstheme="minorHAnsi"/>
          <w:sz w:val="24"/>
          <w:szCs w:val="24"/>
        </w:rPr>
        <w:t xml:space="preserve"> và </w:t>
      </w:r>
      <w:r w:rsidR="00984354">
        <w:rPr>
          <w:rFonts w:cstheme="minorHAnsi"/>
          <w:sz w:val="24"/>
          <w:szCs w:val="24"/>
        </w:rPr>
        <w:t>các đối tác bên thứ ba</w:t>
      </w:r>
      <w:r w:rsidR="00732A75" w:rsidRPr="002B2302">
        <w:rPr>
          <w:rFonts w:cstheme="minorHAnsi"/>
          <w:sz w:val="24"/>
          <w:szCs w:val="24"/>
        </w:rPr>
        <w:t xml:space="preserve"> </w:t>
      </w:r>
      <w:r w:rsidRPr="002B2302">
        <w:rPr>
          <w:rFonts w:cstheme="minorHAnsi"/>
          <w:sz w:val="24"/>
          <w:szCs w:val="24"/>
        </w:rPr>
        <w:t xml:space="preserve">nhằm tạo điều kiện để các bạn học viên nâng cao vốn tiếng Anh của mình. Bên cạnh đó các bạn còn có nhiều cơ hội giao lưu kết bạn; mở rộng tầm hiểu biết về nền văn hóa giữa các nước và có cơ hội chia sẻ, học hỏi nhiều kinh nghiệm thiết thực. </w:t>
      </w:r>
      <w:r w:rsidR="00732A75" w:rsidRPr="002B2302">
        <w:rPr>
          <w:rFonts w:cstheme="minorHAnsi"/>
          <w:sz w:val="24"/>
          <w:szCs w:val="24"/>
        </w:rPr>
        <w:t>Chương trình này hoàn toàn miễn phí, trung tâm</w:t>
      </w:r>
      <w:r w:rsidR="00984354">
        <w:rPr>
          <w:rFonts w:cstheme="minorHAnsi"/>
          <w:sz w:val="24"/>
          <w:szCs w:val="24"/>
        </w:rPr>
        <w:t xml:space="preserve"> sẽ là cầu nối và </w:t>
      </w:r>
      <w:r w:rsidR="00732A75" w:rsidRPr="002B2302">
        <w:rPr>
          <w:rFonts w:cstheme="minorHAnsi"/>
          <w:sz w:val="24"/>
          <w:szCs w:val="24"/>
        </w:rPr>
        <w:t>không thu bất cứ chi phí nào</w:t>
      </w:r>
      <w:r w:rsidR="00984354">
        <w:rPr>
          <w:rFonts w:cstheme="minorHAnsi"/>
          <w:sz w:val="24"/>
          <w:szCs w:val="24"/>
        </w:rPr>
        <w:t xml:space="preserve"> ngoài trừ các chi phí phát sinh của chính các bạn trong khi đi giao lưu với các bạn nước ngoài</w:t>
      </w:r>
      <w:r w:rsidR="001D3CC9" w:rsidRPr="002B2302">
        <w:rPr>
          <w:rFonts w:cstheme="minorHAnsi"/>
          <w:sz w:val="24"/>
          <w:szCs w:val="24"/>
        </w:rPr>
        <w:t>.</w:t>
      </w:r>
    </w:p>
    <w:p w:rsidR="00B23BDA" w:rsidRPr="002B2302" w:rsidRDefault="00B23BDA" w:rsidP="0021731D">
      <w:pPr>
        <w:spacing w:after="200" w:line="360" w:lineRule="auto"/>
        <w:jc w:val="both"/>
        <w:rPr>
          <w:rFonts w:cstheme="minorHAnsi"/>
          <w:sz w:val="24"/>
          <w:szCs w:val="24"/>
        </w:rPr>
      </w:pPr>
      <w:r w:rsidRPr="002B2302">
        <w:rPr>
          <w:rFonts w:cstheme="minorHAnsi"/>
          <w:sz w:val="24"/>
          <w:szCs w:val="24"/>
        </w:rPr>
        <w:t>Cách thức</w:t>
      </w:r>
      <w:r w:rsidR="00732A75" w:rsidRPr="002B2302">
        <w:rPr>
          <w:rFonts w:cstheme="minorHAnsi"/>
          <w:sz w:val="24"/>
          <w:szCs w:val="24"/>
        </w:rPr>
        <w:t xml:space="preserve"> đăng ký tham gia:  Điền vào phiếu thông tin học viên</w:t>
      </w:r>
      <w:r w:rsidR="00984354">
        <w:rPr>
          <w:rFonts w:cstheme="minorHAnsi"/>
          <w:sz w:val="24"/>
          <w:szCs w:val="24"/>
        </w:rPr>
        <w:t xml:space="preserve"> tại buổi định hướng đầu tiên của mỗi khóa học hoặc có thể liên hệ trực tiếp bộ phận tư vấn để đăng ký</w:t>
      </w:r>
      <w:r w:rsidR="00276281">
        <w:rPr>
          <w:rFonts w:cstheme="minorHAnsi"/>
          <w:sz w:val="24"/>
          <w:szCs w:val="24"/>
        </w:rPr>
        <w:t>.</w:t>
      </w:r>
    </w:p>
    <w:p w:rsidR="008266F0" w:rsidRPr="002B2302" w:rsidRDefault="00984354" w:rsidP="0021731D">
      <w:pPr>
        <w:spacing w:after="200" w:line="360" w:lineRule="auto"/>
        <w:jc w:val="both"/>
        <w:rPr>
          <w:rFonts w:cstheme="minorHAnsi"/>
          <w:sz w:val="24"/>
          <w:szCs w:val="24"/>
        </w:rPr>
      </w:pPr>
      <w:r>
        <w:rPr>
          <w:rFonts w:cstheme="minorHAnsi"/>
          <w:sz w:val="24"/>
          <w:szCs w:val="24"/>
        </w:rPr>
        <w:t>Sau khi đăng ký các bạn sẽ chính thức nằm trong danh sách nhóm có tên City Tour Volunteer. Khi có sự kiện giao lưu, Anh Ngữ Success sẽ liên hệ với các bạn để thông báo thông tin chi tiết chương trình đó. Các bạn sẽ tự nguyện quyết định muốn tham gia sự kiện nào chứ không bắt buộc phải tham gia tất cả các sự kiện.</w:t>
      </w:r>
    </w:p>
    <w:p w:rsidR="008266F0" w:rsidRPr="0021731D" w:rsidRDefault="009242F2" w:rsidP="002F32B2">
      <w:pPr>
        <w:pStyle w:val="ListParagraph"/>
        <w:numPr>
          <w:ilvl w:val="0"/>
          <w:numId w:val="12"/>
        </w:numPr>
        <w:spacing w:after="200" w:line="360" w:lineRule="auto"/>
        <w:ind w:left="284" w:hanging="284"/>
        <w:rPr>
          <w:rFonts w:cstheme="minorHAnsi"/>
          <w:b/>
          <w:sz w:val="28"/>
          <w:szCs w:val="28"/>
        </w:rPr>
      </w:pPr>
      <w:r w:rsidRPr="0021731D">
        <w:rPr>
          <w:rFonts w:cstheme="minorHAnsi"/>
          <w:b/>
          <w:sz w:val="28"/>
          <w:szCs w:val="28"/>
        </w:rPr>
        <w:t>MỪNG</w:t>
      </w:r>
      <w:r w:rsidR="008266F0" w:rsidRPr="0021731D">
        <w:rPr>
          <w:rFonts w:cstheme="minorHAnsi"/>
          <w:b/>
          <w:sz w:val="28"/>
          <w:szCs w:val="28"/>
        </w:rPr>
        <w:t xml:space="preserve"> SINH NHẬT</w:t>
      </w:r>
    </w:p>
    <w:p w:rsidR="00B753ED" w:rsidRDefault="008266F0" w:rsidP="002F32B2">
      <w:pPr>
        <w:spacing w:after="200" w:line="360" w:lineRule="auto"/>
        <w:jc w:val="both"/>
        <w:rPr>
          <w:rFonts w:cstheme="minorHAnsi"/>
          <w:b/>
          <w:sz w:val="28"/>
          <w:szCs w:val="28"/>
        </w:rPr>
      </w:pPr>
      <w:r w:rsidRPr="002B2302">
        <w:rPr>
          <w:rFonts w:cstheme="minorHAnsi"/>
          <w:sz w:val="24"/>
          <w:szCs w:val="24"/>
        </w:rPr>
        <w:t xml:space="preserve">Đây là chương trình của </w:t>
      </w:r>
      <w:r w:rsidR="00276281">
        <w:rPr>
          <w:rFonts w:cstheme="minorHAnsi"/>
          <w:sz w:val="24"/>
          <w:szCs w:val="24"/>
        </w:rPr>
        <w:t>Anh Ngữ Success</w:t>
      </w:r>
      <w:r w:rsidRPr="002B2302">
        <w:rPr>
          <w:rFonts w:cstheme="minorHAnsi"/>
          <w:sz w:val="24"/>
          <w:szCs w:val="24"/>
        </w:rPr>
        <w:t xml:space="preserve"> dành cho những bạn có sinh nhật trong khoảng thời gian theo học bất kỳ khóa học nào tại trung tâm. Mỗi bạn sẽ nhận được một phần quà đó là một voucher giảm 5%. Mỗi voucher có giá trị trong 4 tháng, áp dụng cho tất cả các khóa học. Phiếu voucher này có thể sử dụng cộng thêm với một chương trình giảm giá khác, ví dụ như trung tâm đang có chương trình giảm 20% thì bạn đó sẽ được giảm 20% + 5% khi đăng ký khóa học tiếp theo. </w:t>
      </w:r>
    </w:p>
    <w:p w:rsidR="008266F0" w:rsidRPr="0021731D" w:rsidRDefault="008266F0" w:rsidP="002F32B2">
      <w:pPr>
        <w:pStyle w:val="ListParagraph"/>
        <w:numPr>
          <w:ilvl w:val="0"/>
          <w:numId w:val="12"/>
        </w:numPr>
        <w:spacing w:after="200" w:line="360" w:lineRule="auto"/>
        <w:ind w:left="284" w:hanging="284"/>
        <w:rPr>
          <w:rFonts w:cstheme="minorHAnsi"/>
          <w:b/>
          <w:sz w:val="28"/>
          <w:szCs w:val="28"/>
        </w:rPr>
      </w:pPr>
      <w:r w:rsidRPr="0021731D">
        <w:rPr>
          <w:rFonts w:cstheme="minorHAnsi"/>
          <w:b/>
          <w:sz w:val="28"/>
          <w:szCs w:val="28"/>
        </w:rPr>
        <w:t>TẶNG TIỀN MẶT NẾU THI QUỐC TẾ ĐẠT ĐIỂM CAO</w:t>
      </w:r>
    </w:p>
    <w:p w:rsidR="008266F0" w:rsidRDefault="00276281" w:rsidP="0021731D">
      <w:pPr>
        <w:spacing w:after="200" w:line="360" w:lineRule="auto"/>
        <w:jc w:val="both"/>
        <w:rPr>
          <w:rFonts w:cstheme="minorHAnsi"/>
          <w:sz w:val="24"/>
          <w:szCs w:val="24"/>
        </w:rPr>
      </w:pPr>
      <w:r>
        <w:rPr>
          <w:rFonts w:cstheme="minorHAnsi"/>
          <w:sz w:val="24"/>
          <w:szCs w:val="24"/>
        </w:rPr>
        <w:t>Anh</w:t>
      </w:r>
      <w:r w:rsidR="008266F0" w:rsidRPr="002B2302">
        <w:rPr>
          <w:rFonts w:cstheme="minorHAnsi"/>
          <w:sz w:val="24"/>
          <w:szCs w:val="24"/>
        </w:rPr>
        <w:t xml:space="preserve"> </w:t>
      </w:r>
      <w:r>
        <w:rPr>
          <w:rFonts w:cstheme="minorHAnsi"/>
          <w:sz w:val="24"/>
          <w:szCs w:val="24"/>
        </w:rPr>
        <w:t>N</w:t>
      </w:r>
      <w:r w:rsidR="008266F0" w:rsidRPr="002B2302">
        <w:rPr>
          <w:rFonts w:cstheme="minorHAnsi"/>
          <w:sz w:val="24"/>
          <w:szCs w:val="24"/>
        </w:rPr>
        <w:t xml:space="preserve">gữ </w:t>
      </w:r>
      <w:r>
        <w:rPr>
          <w:rFonts w:cstheme="minorHAnsi"/>
          <w:sz w:val="24"/>
          <w:szCs w:val="24"/>
        </w:rPr>
        <w:t xml:space="preserve">Success </w:t>
      </w:r>
      <w:r w:rsidR="008266F0" w:rsidRPr="002B2302">
        <w:rPr>
          <w:rFonts w:cstheme="minorHAnsi"/>
          <w:sz w:val="24"/>
          <w:szCs w:val="24"/>
        </w:rPr>
        <w:t xml:space="preserve">có chương trình Tặng tiền mặt </w:t>
      </w:r>
      <w:r>
        <w:rPr>
          <w:rFonts w:cstheme="minorHAnsi"/>
          <w:sz w:val="24"/>
          <w:szCs w:val="24"/>
        </w:rPr>
        <w:t>dành cho các bạn</w:t>
      </w:r>
      <w:r w:rsidR="008266F0" w:rsidRPr="002B2302">
        <w:rPr>
          <w:rFonts w:cstheme="minorHAnsi"/>
          <w:sz w:val="24"/>
          <w:szCs w:val="24"/>
        </w:rPr>
        <w:t xml:space="preserve"> thi quốc tế đạt </w:t>
      </w:r>
      <w:r>
        <w:rPr>
          <w:rFonts w:cstheme="minorHAnsi"/>
          <w:sz w:val="24"/>
          <w:szCs w:val="24"/>
        </w:rPr>
        <w:t>điểm cao</w:t>
      </w:r>
      <w:r w:rsidR="008266F0" w:rsidRPr="002B2302">
        <w:rPr>
          <w:rFonts w:cstheme="minorHAnsi"/>
          <w:sz w:val="24"/>
          <w:szCs w:val="24"/>
        </w:rPr>
        <w:t xml:space="preserve">. Chương trình được thiết kế dựa trên kết quả thi </w:t>
      </w:r>
      <w:r>
        <w:rPr>
          <w:rFonts w:cstheme="minorHAnsi"/>
          <w:sz w:val="24"/>
          <w:szCs w:val="24"/>
        </w:rPr>
        <w:t>TOEIC quốc tế do IIG tổ chức với số điểm cụ thể như sau:</w:t>
      </w:r>
    </w:p>
    <w:p w:rsidR="00276281" w:rsidRPr="00276281" w:rsidRDefault="00276281" w:rsidP="0021731D">
      <w:pPr>
        <w:pStyle w:val="ListParagraph"/>
        <w:numPr>
          <w:ilvl w:val="0"/>
          <w:numId w:val="11"/>
        </w:numPr>
        <w:spacing w:after="200" w:line="360" w:lineRule="auto"/>
        <w:jc w:val="both"/>
        <w:rPr>
          <w:rFonts w:cstheme="minorHAnsi"/>
          <w:sz w:val="24"/>
          <w:szCs w:val="24"/>
        </w:rPr>
      </w:pPr>
      <w:proofErr w:type="spellStart"/>
      <w:r w:rsidRPr="00276281">
        <w:rPr>
          <w:rFonts w:cstheme="minorHAnsi"/>
          <w:sz w:val="24"/>
          <w:szCs w:val="24"/>
        </w:rPr>
        <w:lastRenderedPageBreak/>
        <w:t>Lớp</w:t>
      </w:r>
      <w:proofErr w:type="spellEnd"/>
      <w:r w:rsidR="00DF643A">
        <w:rPr>
          <w:rFonts w:cstheme="minorHAnsi"/>
          <w:sz w:val="24"/>
          <w:szCs w:val="24"/>
        </w:rPr>
        <w:t xml:space="preserve"> A (300 – 450) </w:t>
      </w:r>
      <w:r w:rsidRPr="00276281">
        <w:rPr>
          <w:rFonts w:cstheme="minorHAnsi"/>
          <w:sz w:val="24"/>
          <w:szCs w:val="24"/>
        </w:rPr>
        <w:t xml:space="preserve">: </w:t>
      </w:r>
      <w:proofErr w:type="spellStart"/>
      <w:r w:rsidRPr="00276281">
        <w:rPr>
          <w:rFonts w:cstheme="minorHAnsi"/>
          <w:sz w:val="24"/>
          <w:szCs w:val="24"/>
        </w:rPr>
        <w:t>đạ</w:t>
      </w:r>
      <w:r w:rsidR="00DF643A">
        <w:rPr>
          <w:rFonts w:cstheme="minorHAnsi"/>
          <w:sz w:val="24"/>
          <w:szCs w:val="24"/>
        </w:rPr>
        <w:t>t</w:t>
      </w:r>
      <w:proofErr w:type="spellEnd"/>
      <w:r w:rsidR="00DF643A">
        <w:rPr>
          <w:rFonts w:cstheme="minorHAnsi"/>
          <w:sz w:val="24"/>
          <w:szCs w:val="24"/>
        </w:rPr>
        <w:t xml:space="preserve"> &gt;= 45</w:t>
      </w:r>
      <w:r w:rsidRPr="00276281">
        <w:rPr>
          <w:rFonts w:cstheme="minorHAnsi"/>
          <w:sz w:val="24"/>
          <w:szCs w:val="24"/>
        </w:rPr>
        <w:t xml:space="preserve">0 </w:t>
      </w:r>
      <w:proofErr w:type="spellStart"/>
      <w:r w:rsidRPr="00276281">
        <w:rPr>
          <w:rFonts w:cstheme="minorHAnsi"/>
          <w:sz w:val="24"/>
          <w:szCs w:val="24"/>
        </w:rPr>
        <w:t>điểm</w:t>
      </w:r>
      <w:proofErr w:type="spellEnd"/>
    </w:p>
    <w:p w:rsidR="00276281" w:rsidRDefault="00276281" w:rsidP="0021731D">
      <w:pPr>
        <w:pStyle w:val="ListParagraph"/>
        <w:numPr>
          <w:ilvl w:val="0"/>
          <w:numId w:val="11"/>
        </w:numPr>
        <w:spacing w:after="200" w:line="360" w:lineRule="auto"/>
        <w:jc w:val="both"/>
        <w:rPr>
          <w:rFonts w:cstheme="minorHAnsi"/>
          <w:sz w:val="24"/>
          <w:szCs w:val="24"/>
        </w:rPr>
      </w:pPr>
      <w:proofErr w:type="spellStart"/>
      <w:r w:rsidRPr="00276281">
        <w:rPr>
          <w:rFonts w:cstheme="minorHAnsi"/>
          <w:sz w:val="24"/>
          <w:szCs w:val="24"/>
        </w:rPr>
        <w:t>Lớp</w:t>
      </w:r>
      <w:proofErr w:type="spellEnd"/>
      <w:r w:rsidR="00DF643A">
        <w:rPr>
          <w:rFonts w:cstheme="minorHAnsi"/>
          <w:sz w:val="24"/>
          <w:szCs w:val="24"/>
        </w:rPr>
        <w:t xml:space="preserve"> B (450 – 600) </w:t>
      </w:r>
      <w:r w:rsidRPr="00276281">
        <w:rPr>
          <w:rFonts w:cstheme="minorHAnsi"/>
          <w:sz w:val="24"/>
          <w:szCs w:val="24"/>
        </w:rPr>
        <w:t xml:space="preserve">: </w:t>
      </w:r>
      <w:proofErr w:type="spellStart"/>
      <w:r w:rsidRPr="00276281">
        <w:rPr>
          <w:rFonts w:cstheme="minorHAnsi"/>
          <w:sz w:val="24"/>
          <w:szCs w:val="24"/>
        </w:rPr>
        <w:t>đạ</w:t>
      </w:r>
      <w:r w:rsidR="00DF643A">
        <w:rPr>
          <w:rFonts w:cstheme="minorHAnsi"/>
          <w:sz w:val="24"/>
          <w:szCs w:val="24"/>
        </w:rPr>
        <w:t>t</w:t>
      </w:r>
      <w:proofErr w:type="spellEnd"/>
      <w:r w:rsidR="00DF643A">
        <w:rPr>
          <w:rFonts w:cstheme="minorHAnsi"/>
          <w:sz w:val="24"/>
          <w:szCs w:val="24"/>
        </w:rPr>
        <w:t xml:space="preserve"> &gt;= 60</w:t>
      </w:r>
      <w:r w:rsidRPr="00276281">
        <w:rPr>
          <w:rFonts w:cstheme="minorHAnsi"/>
          <w:sz w:val="24"/>
          <w:szCs w:val="24"/>
        </w:rPr>
        <w:t xml:space="preserve">0 </w:t>
      </w:r>
      <w:proofErr w:type="spellStart"/>
      <w:r w:rsidRPr="00276281">
        <w:rPr>
          <w:rFonts w:cstheme="minorHAnsi"/>
          <w:sz w:val="24"/>
          <w:szCs w:val="24"/>
        </w:rPr>
        <w:t>điểm</w:t>
      </w:r>
      <w:proofErr w:type="spellEnd"/>
    </w:p>
    <w:p w:rsidR="00DF643A" w:rsidRPr="00276281" w:rsidRDefault="00DF643A" w:rsidP="0021731D">
      <w:pPr>
        <w:pStyle w:val="ListParagraph"/>
        <w:numPr>
          <w:ilvl w:val="0"/>
          <w:numId w:val="11"/>
        </w:numPr>
        <w:spacing w:after="200" w:line="360" w:lineRule="auto"/>
        <w:jc w:val="both"/>
        <w:rPr>
          <w:rFonts w:cstheme="minorHAnsi"/>
          <w:sz w:val="24"/>
          <w:szCs w:val="24"/>
        </w:rPr>
      </w:pPr>
      <w:proofErr w:type="spellStart"/>
      <w:r>
        <w:rPr>
          <w:rFonts w:cstheme="minorHAnsi"/>
          <w:sz w:val="24"/>
          <w:szCs w:val="24"/>
        </w:rPr>
        <w:t>Lớp</w:t>
      </w:r>
      <w:proofErr w:type="spellEnd"/>
      <w:r>
        <w:rPr>
          <w:rFonts w:cstheme="minorHAnsi"/>
          <w:sz w:val="24"/>
          <w:szCs w:val="24"/>
        </w:rPr>
        <w:t xml:space="preserve"> C (600 – 750) : </w:t>
      </w:r>
      <w:proofErr w:type="spellStart"/>
      <w:r>
        <w:rPr>
          <w:rFonts w:cstheme="minorHAnsi"/>
          <w:sz w:val="24"/>
          <w:szCs w:val="24"/>
        </w:rPr>
        <w:t>đạt</w:t>
      </w:r>
      <w:proofErr w:type="spellEnd"/>
      <w:r>
        <w:rPr>
          <w:rFonts w:cstheme="minorHAnsi"/>
          <w:sz w:val="24"/>
          <w:szCs w:val="24"/>
        </w:rPr>
        <w:t xml:space="preserve"> &gt;= 750 </w:t>
      </w:r>
      <w:proofErr w:type="spellStart"/>
      <w:r>
        <w:rPr>
          <w:rFonts w:cstheme="minorHAnsi"/>
          <w:sz w:val="24"/>
          <w:szCs w:val="24"/>
        </w:rPr>
        <w:t>điểm</w:t>
      </w:r>
      <w:proofErr w:type="spellEnd"/>
    </w:p>
    <w:p w:rsidR="008266F0" w:rsidRPr="002B2302" w:rsidRDefault="00276281" w:rsidP="0021731D">
      <w:pPr>
        <w:spacing w:after="200" w:line="360" w:lineRule="auto"/>
        <w:jc w:val="both"/>
        <w:rPr>
          <w:rFonts w:cstheme="minorHAnsi"/>
          <w:sz w:val="24"/>
          <w:szCs w:val="24"/>
        </w:rPr>
      </w:pPr>
      <w:r>
        <w:rPr>
          <w:rFonts w:cstheme="minorHAnsi"/>
          <w:sz w:val="24"/>
          <w:szCs w:val="24"/>
        </w:rPr>
        <w:t xml:space="preserve">Các bạn sẽ nhận được phần quà là </w:t>
      </w:r>
      <w:r w:rsidR="008266F0" w:rsidRPr="002B2302">
        <w:rPr>
          <w:rFonts w:cstheme="minorHAnsi"/>
          <w:sz w:val="24"/>
          <w:szCs w:val="24"/>
        </w:rPr>
        <w:t xml:space="preserve">tiền mặt trị giá 100,000 </w:t>
      </w:r>
      <w:r>
        <w:rPr>
          <w:rFonts w:cstheme="minorHAnsi"/>
          <w:sz w:val="24"/>
          <w:szCs w:val="24"/>
        </w:rPr>
        <w:t>đồng.</w:t>
      </w:r>
    </w:p>
    <w:p w:rsidR="008266F0" w:rsidRPr="007D532F" w:rsidRDefault="008266F0" w:rsidP="0021731D">
      <w:pPr>
        <w:spacing w:after="200" w:line="360" w:lineRule="auto"/>
        <w:jc w:val="both"/>
        <w:rPr>
          <w:rFonts w:cstheme="minorHAnsi"/>
          <w:sz w:val="28"/>
          <w:szCs w:val="28"/>
        </w:rPr>
      </w:pPr>
      <w:r w:rsidRPr="002B2302">
        <w:rPr>
          <w:rFonts w:cstheme="minorHAnsi"/>
          <w:sz w:val="24"/>
          <w:szCs w:val="24"/>
        </w:rPr>
        <w:t>Sau khi có kết quả thi các bạn vui lòng liên hệ lại trung tâm</w:t>
      </w:r>
      <w:r w:rsidR="00276281">
        <w:rPr>
          <w:rFonts w:cstheme="minorHAnsi"/>
          <w:sz w:val="24"/>
          <w:szCs w:val="24"/>
        </w:rPr>
        <w:t xml:space="preserve"> để nhận được phần quà này.</w:t>
      </w:r>
    </w:p>
    <w:p w:rsidR="002B2302" w:rsidRPr="0021731D" w:rsidRDefault="0029013E" w:rsidP="002F32B2">
      <w:pPr>
        <w:pStyle w:val="ListParagraph"/>
        <w:numPr>
          <w:ilvl w:val="0"/>
          <w:numId w:val="12"/>
        </w:numPr>
        <w:spacing w:after="200" w:line="360" w:lineRule="auto"/>
        <w:ind w:left="284" w:hanging="284"/>
        <w:rPr>
          <w:rFonts w:cstheme="minorHAnsi"/>
          <w:b/>
          <w:sz w:val="28"/>
          <w:szCs w:val="28"/>
        </w:rPr>
      </w:pPr>
      <w:r w:rsidRPr="0029013E">
        <w:rPr>
          <w:rFonts w:cstheme="minorHAnsi"/>
          <w:b/>
          <w:sz w:val="28"/>
          <w:szCs w:val="28"/>
        </w:rPr>
        <w:t xml:space="preserve">CHƯƠNG TRÌNH </w:t>
      </w:r>
      <w:r w:rsidR="002B2302" w:rsidRPr="0029013E">
        <w:rPr>
          <w:rFonts w:cstheme="minorHAnsi"/>
          <w:b/>
          <w:sz w:val="28"/>
          <w:szCs w:val="28"/>
        </w:rPr>
        <w:t>CAM</w:t>
      </w:r>
      <w:r w:rsidR="002B2302" w:rsidRPr="0021731D">
        <w:rPr>
          <w:rFonts w:cstheme="minorHAnsi"/>
          <w:b/>
          <w:sz w:val="28"/>
          <w:szCs w:val="28"/>
        </w:rPr>
        <w:t xml:space="preserve"> KẾT ĐẦU RA</w:t>
      </w:r>
    </w:p>
    <w:p w:rsidR="002B2302" w:rsidRPr="002B2302" w:rsidRDefault="002B2302" w:rsidP="0021731D">
      <w:pPr>
        <w:spacing w:after="200" w:line="360" w:lineRule="auto"/>
        <w:rPr>
          <w:rFonts w:cstheme="minorHAnsi"/>
          <w:sz w:val="24"/>
          <w:szCs w:val="24"/>
        </w:rPr>
      </w:pPr>
      <w:r w:rsidRPr="002B2302">
        <w:rPr>
          <w:rFonts w:cstheme="minorHAnsi"/>
          <w:sz w:val="24"/>
          <w:szCs w:val="24"/>
        </w:rPr>
        <w:t xml:space="preserve">Chương trình cam kết đầu ra Toeic dành cho các bạn học viên muốn đảm bảo điểm số mong muốn khi hoàn thành khóa học. Chương trình được thiết kế gồm 1 khóa học có thời lượng là 36 buổi học, tương đương 3 tháng (mỗi tuần học 3 buổi, mỗi buổi 1,5 tiếng). Học viên được tư vấn xếp lớp phù hợp và được đảm bảo đầu ra có điểm số tăng từ </w:t>
      </w:r>
      <w:r w:rsidR="009529E6">
        <w:rPr>
          <w:rFonts w:cstheme="minorHAnsi"/>
          <w:sz w:val="24"/>
          <w:szCs w:val="24"/>
        </w:rPr>
        <w:t>tối thiểu 100</w:t>
      </w:r>
      <w:r w:rsidRPr="002B2302">
        <w:rPr>
          <w:rFonts w:cstheme="minorHAnsi"/>
          <w:sz w:val="24"/>
          <w:szCs w:val="24"/>
        </w:rPr>
        <w:t xml:space="preserve"> điểm so với điểm thi đầu vào.</w:t>
      </w:r>
    </w:p>
    <w:p w:rsidR="002B2302" w:rsidRPr="002B2302" w:rsidRDefault="002B2302" w:rsidP="0021731D">
      <w:pPr>
        <w:spacing w:after="200" w:line="360" w:lineRule="auto"/>
        <w:rPr>
          <w:rFonts w:cstheme="minorHAnsi"/>
          <w:b/>
          <w:sz w:val="24"/>
          <w:szCs w:val="24"/>
        </w:rPr>
      </w:pPr>
      <w:r w:rsidRPr="002B2302">
        <w:rPr>
          <w:rFonts w:cstheme="minorHAnsi"/>
          <w:b/>
          <w:sz w:val="24"/>
          <w:szCs w:val="24"/>
        </w:rPr>
        <w:t>Quyền lợi của học viên:</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Đượ</w:t>
      </w:r>
      <w:r w:rsidR="009529E6">
        <w:rPr>
          <w:rFonts w:cstheme="minorHAnsi"/>
          <w:sz w:val="24"/>
          <w:szCs w:val="24"/>
        </w:rPr>
        <w:t>c Anh N</w:t>
      </w:r>
      <w:r w:rsidRPr="002B2302">
        <w:rPr>
          <w:rFonts w:cstheme="minorHAnsi"/>
          <w:sz w:val="24"/>
          <w:szCs w:val="24"/>
        </w:rPr>
        <w:t>gữ Success đảm bảo đầu</w:t>
      </w:r>
      <w:r w:rsidR="009529E6">
        <w:rPr>
          <w:rFonts w:cstheme="minorHAnsi"/>
          <w:sz w:val="24"/>
          <w:szCs w:val="24"/>
        </w:rPr>
        <w:t xml:space="preserve"> ra </w:t>
      </w:r>
      <w:r w:rsidRPr="002B2302">
        <w:rPr>
          <w:rFonts w:cstheme="minorHAnsi"/>
          <w:sz w:val="24"/>
          <w:szCs w:val="24"/>
        </w:rPr>
        <w:t>sau khóa học</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Được tư vấn lộ trình học tập, luyện thi để đạt được điểm mong muốn</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Được giáo viên theo dõi sát sao trong quá trình học</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Được học lại 1 lần miễn phí vào khóa tiếp theo nếu không đạt mục tiêu</w:t>
      </w:r>
    </w:p>
    <w:p w:rsidR="002B2302" w:rsidRPr="002B2302" w:rsidRDefault="002B2302" w:rsidP="0021731D">
      <w:pPr>
        <w:spacing w:after="200" w:line="360" w:lineRule="auto"/>
        <w:rPr>
          <w:rFonts w:cstheme="minorHAnsi"/>
          <w:b/>
          <w:sz w:val="24"/>
          <w:szCs w:val="24"/>
        </w:rPr>
      </w:pPr>
      <w:r w:rsidRPr="002B2302">
        <w:rPr>
          <w:rFonts w:cstheme="minorHAnsi"/>
          <w:b/>
          <w:sz w:val="24"/>
          <w:szCs w:val="24"/>
        </w:rPr>
        <w:t>Nghĩa vụ của học viên:</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Phải kiểm tra đầu vào tại Trung tâm và đạt điểm Toeic từ 250+</w:t>
      </w:r>
      <w:r w:rsidR="009529E6">
        <w:rPr>
          <w:rFonts w:cstheme="minorHAnsi"/>
          <w:sz w:val="24"/>
          <w:szCs w:val="24"/>
        </w:rPr>
        <w:t xml:space="preserve"> cho khóa 300-500 và 450+ cho khóa 500-700</w:t>
      </w:r>
    </w:p>
    <w:p w:rsidR="002B2302" w:rsidRDefault="009529E6" w:rsidP="0021731D">
      <w:pPr>
        <w:pStyle w:val="ListParagraph"/>
        <w:numPr>
          <w:ilvl w:val="0"/>
          <w:numId w:val="10"/>
        </w:numPr>
        <w:spacing w:after="200" w:line="360" w:lineRule="auto"/>
        <w:rPr>
          <w:rFonts w:cstheme="minorHAnsi"/>
          <w:sz w:val="24"/>
          <w:szCs w:val="24"/>
        </w:rPr>
      </w:pPr>
      <w:r>
        <w:rPr>
          <w:rFonts w:cstheme="minorHAnsi"/>
          <w:sz w:val="24"/>
          <w:szCs w:val="24"/>
        </w:rPr>
        <w:t>Chỉ được vắng một buổi trong suốt quá trình học</w:t>
      </w:r>
    </w:p>
    <w:p w:rsidR="009529E6" w:rsidRPr="002B2302" w:rsidRDefault="009529E6" w:rsidP="0021731D">
      <w:pPr>
        <w:pStyle w:val="ListParagraph"/>
        <w:numPr>
          <w:ilvl w:val="0"/>
          <w:numId w:val="10"/>
        </w:numPr>
        <w:spacing w:after="200" w:line="360" w:lineRule="auto"/>
        <w:rPr>
          <w:rFonts w:cstheme="minorHAnsi"/>
          <w:sz w:val="24"/>
          <w:szCs w:val="24"/>
        </w:rPr>
      </w:pPr>
      <w:r>
        <w:rPr>
          <w:rFonts w:cstheme="minorHAnsi"/>
          <w:sz w:val="24"/>
          <w:szCs w:val="24"/>
        </w:rPr>
        <w:t>Chỉ được không làm bài tập về nhà một buổi trong suốt quá trình học</w:t>
      </w:r>
    </w:p>
    <w:p w:rsidR="002B2302" w:rsidRPr="002B2302" w:rsidRDefault="002B2302" w:rsidP="0021731D">
      <w:pPr>
        <w:spacing w:after="200" w:line="360" w:lineRule="auto"/>
        <w:rPr>
          <w:rFonts w:cstheme="minorHAnsi"/>
          <w:b/>
          <w:sz w:val="24"/>
          <w:szCs w:val="24"/>
        </w:rPr>
      </w:pPr>
      <w:r w:rsidRPr="002B2302">
        <w:rPr>
          <w:rFonts w:cstheme="minorHAnsi"/>
          <w:b/>
          <w:sz w:val="24"/>
          <w:szCs w:val="24"/>
        </w:rPr>
        <w:t>Cam kết của Trung tâm:</w:t>
      </w:r>
    </w:p>
    <w:p w:rsidR="002B2302" w:rsidRPr="002B2302" w:rsidRDefault="002B2302" w:rsidP="0021731D">
      <w:pPr>
        <w:pStyle w:val="ListParagraph"/>
        <w:numPr>
          <w:ilvl w:val="0"/>
          <w:numId w:val="10"/>
        </w:numPr>
        <w:spacing w:after="200" w:line="360" w:lineRule="auto"/>
        <w:rPr>
          <w:rFonts w:cstheme="minorHAnsi"/>
          <w:sz w:val="24"/>
          <w:szCs w:val="24"/>
        </w:rPr>
      </w:pPr>
      <w:r w:rsidRPr="002B2302">
        <w:rPr>
          <w:rFonts w:cstheme="minorHAnsi"/>
          <w:sz w:val="24"/>
          <w:szCs w:val="24"/>
        </w:rPr>
        <w:t xml:space="preserve">Sau khi hoàn thành khóa học, học viên sẽ đạt được số điểm tăng từ </w:t>
      </w:r>
      <w:r w:rsidR="002F7BB2">
        <w:rPr>
          <w:rFonts w:cstheme="minorHAnsi"/>
          <w:sz w:val="24"/>
          <w:szCs w:val="24"/>
        </w:rPr>
        <w:t>tối thiểu 100 điểm</w:t>
      </w:r>
    </w:p>
    <w:p w:rsidR="002B2302" w:rsidRDefault="002B2302" w:rsidP="00424B85">
      <w:pPr>
        <w:pStyle w:val="ListParagraph"/>
        <w:numPr>
          <w:ilvl w:val="0"/>
          <w:numId w:val="10"/>
        </w:numPr>
        <w:spacing w:after="200" w:line="360" w:lineRule="auto"/>
        <w:rPr>
          <w:rFonts w:cstheme="minorHAnsi"/>
          <w:sz w:val="24"/>
          <w:szCs w:val="24"/>
        </w:rPr>
      </w:pPr>
      <w:r w:rsidRPr="002B2302">
        <w:rPr>
          <w:rFonts w:cstheme="minorHAnsi"/>
          <w:sz w:val="24"/>
          <w:szCs w:val="24"/>
        </w:rPr>
        <w:lastRenderedPageBreak/>
        <w:t xml:space="preserve">Trường hợp học viên không đạt được số điểm như đã cam kết ban đầu thì </w:t>
      </w:r>
      <w:r w:rsidR="002F7BB2">
        <w:rPr>
          <w:rFonts w:cstheme="minorHAnsi"/>
          <w:sz w:val="24"/>
          <w:szCs w:val="24"/>
        </w:rPr>
        <w:t>Anh Ngữ Success</w:t>
      </w:r>
      <w:r w:rsidRPr="002B2302">
        <w:rPr>
          <w:rFonts w:cstheme="minorHAnsi"/>
          <w:sz w:val="24"/>
          <w:szCs w:val="24"/>
        </w:rPr>
        <w:t xml:space="preserve"> có nghĩa vụ cho học viên được học lại 1 lần miễn phí vào khóa học kế tiếp (có cùng </w:t>
      </w:r>
      <w:proofErr w:type="spellStart"/>
      <w:r w:rsidRPr="002B2302">
        <w:rPr>
          <w:rFonts w:cstheme="minorHAnsi"/>
          <w:sz w:val="24"/>
          <w:szCs w:val="24"/>
        </w:rPr>
        <w:t>trình</w:t>
      </w:r>
      <w:proofErr w:type="spellEnd"/>
      <w:r w:rsidRPr="002B2302">
        <w:rPr>
          <w:rFonts w:cstheme="minorHAnsi"/>
          <w:sz w:val="24"/>
          <w:szCs w:val="24"/>
        </w:rPr>
        <w:t xml:space="preserve"> </w:t>
      </w:r>
      <w:proofErr w:type="spellStart"/>
      <w:r w:rsidRPr="002B2302">
        <w:rPr>
          <w:rFonts w:cstheme="minorHAnsi"/>
          <w:sz w:val="24"/>
          <w:szCs w:val="24"/>
        </w:rPr>
        <w:t>độ</w:t>
      </w:r>
      <w:proofErr w:type="spellEnd"/>
      <w:r w:rsidRPr="002B2302">
        <w:rPr>
          <w:rFonts w:cstheme="minorHAnsi"/>
          <w:sz w:val="24"/>
          <w:szCs w:val="24"/>
        </w:rPr>
        <w:t xml:space="preserve"> </w:t>
      </w:r>
      <w:proofErr w:type="spellStart"/>
      <w:r w:rsidRPr="002B2302">
        <w:rPr>
          <w:rFonts w:cstheme="minorHAnsi"/>
          <w:sz w:val="24"/>
          <w:szCs w:val="24"/>
        </w:rPr>
        <w:t>tương</w:t>
      </w:r>
      <w:proofErr w:type="spellEnd"/>
      <w:r w:rsidRPr="002B2302">
        <w:rPr>
          <w:rFonts w:cstheme="minorHAnsi"/>
          <w:sz w:val="24"/>
          <w:szCs w:val="24"/>
        </w:rPr>
        <w:t xml:space="preserve"> </w:t>
      </w:r>
      <w:proofErr w:type="spellStart"/>
      <w:r w:rsidRPr="002B2302">
        <w:rPr>
          <w:rFonts w:cstheme="minorHAnsi"/>
          <w:sz w:val="24"/>
          <w:szCs w:val="24"/>
        </w:rPr>
        <w:t>đương</w:t>
      </w:r>
      <w:proofErr w:type="spellEnd"/>
      <w:r w:rsidRPr="002B2302">
        <w:rPr>
          <w:rFonts w:cstheme="minorHAnsi"/>
          <w:sz w:val="24"/>
          <w:szCs w:val="24"/>
        </w:rPr>
        <w:t>).</w:t>
      </w:r>
      <w:bookmarkStart w:id="0" w:name="_GoBack"/>
      <w:bookmarkEnd w:id="0"/>
    </w:p>
    <w:p w:rsidR="00424B85" w:rsidRPr="00424B85" w:rsidRDefault="00424B85" w:rsidP="00424B85">
      <w:pPr>
        <w:pStyle w:val="ListParagraph"/>
        <w:spacing w:after="200" w:line="360" w:lineRule="auto"/>
        <w:rPr>
          <w:rFonts w:cstheme="minorHAnsi"/>
          <w:sz w:val="24"/>
          <w:szCs w:val="24"/>
        </w:rPr>
      </w:pPr>
    </w:p>
    <w:p w:rsidR="0090256F" w:rsidRPr="0021731D" w:rsidRDefault="0090256F" w:rsidP="002F32B2">
      <w:pPr>
        <w:pStyle w:val="ListParagraph"/>
        <w:numPr>
          <w:ilvl w:val="0"/>
          <w:numId w:val="12"/>
        </w:numPr>
        <w:spacing w:after="200" w:line="360" w:lineRule="auto"/>
        <w:ind w:left="284" w:hanging="284"/>
        <w:rPr>
          <w:rFonts w:cstheme="minorHAnsi"/>
          <w:b/>
          <w:sz w:val="28"/>
          <w:szCs w:val="28"/>
        </w:rPr>
      </w:pPr>
      <w:r w:rsidRPr="0021731D">
        <w:rPr>
          <w:rFonts w:cstheme="minorHAnsi"/>
          <w:b/>
          <w:sz w:val="28"/>
          <w:szCs w:val="28"/>
        </w:rPr>
        <w:t>BẢO LƯU</w:t>
      </w:r>
      <w:r w:rsidR="0021731D">
        <w:rPr>
          <w:rFonts w:cstheme="minorHAnsi"/>
          <w:b/>
          <w:sz w:val="28"/>
          <w:szCs w:val="28"/>
        </w:rPr>
        <w:t xml:space="preserve"> KHÓA HỌC</w:t>
      </w:r>
    </w:p>
    <w:p w:rsidR="0090256F" w:rsidRPr="00630CD4" w:rsidRDefault="00630CD4" w:rsidP="0021731D">
      <w:pPr>
        <w:spacing w:after="200" w:line="360" w:lineRule="auto"/>
        <w:jc w:val="both"/>
        <w:rPr>
          <w:rFonts w:cstheme="minorHAnsi"/>
          <w:sz w:val="24"/>
          <w:szCs w:val="24"/>
        </w:rPr>
      </w:pPr>
      <w:r>
        <w:rPr>
          <w:rFonts w:cstheme="minorHAnsi"/>
          <w:sz w:val="24"/>
          <w:szCs w:val="24"/>
        </w:rPr>
        <w:t>Anh N</w:t>
      </w:r>
      <w:r w:rsidR="0090256F" w:rsidRPr="00630CD4">
        <w:rPr>
          <w:rFonts w:cstheme="minorHAnsi"/>
          <w:sz w:val="24"/>
          <w:szCs w:val="24"/>
        </w:rPr>
        <w:t xml:space="preserve">gữ </w:t>
      </w:r>
      <w:r>
        <w:rPr>
          <w:rFonts w:cstheme="minorHAnsi"/>
          <w:sz w:val="24"/>
          <w:szCs w:val="24"/>
        </w:rPr>
        <w:t>Success</w:t>
      </w:r>
      <w:r w:rsidR="0090256F" w:rsidRPr="00630CD4">
        <w:rPr>
          <w:rFonts w:cstheme="minorHAnsi"/>
          <w:sz w:val="24"/>
          <w:szCs w:val="24"/>
        </w:rPr>
        <w:t xml:space="preserve"> sẽ tạo điều kiện cho những bạn học viên khóa TOEIC </w:t>
      </w:r>
      <w:r>
        <w:rPr>
          <w:rFonts w:cstheme="minorHAnsi"/>
          <w:sz w:val="24"/>
          <w:szCs w:val="24"/>
        </w:rPr>
        <w:t xml:space="preserve">vì lý bất khả kháng không thể theo học được </w:t>
      </w:r>
      <w:r w:rsidR="0090256F" w:rsidRPr="00630CD4">
        <w:rPr>
          <w:rFonts w:cstheme="minorHAnsi"/>
          <w:sz w:val="24"/>
          <w:szCs w:val="24"/>
        </w:rPr>
        <w:t>muốn bảo lưu khóa học</w:t>
      </w:r>
      <w:r w:rsidR="00DC47B6">
        <w:rPr>
          <w:rFonts w:cstheme="minorHAnsi"/>
          <w:sz w:val="24"/>
          <w:szCs w:val="24"/>
        </w:rPr>
        <w:t xml:space="preserve"> hiện tại</w:t>
      </w:r>
      <w:r w:rsidR="0090256F" w:rsidRPr="00630CD4">
        <w:rPr>
          <w:rFonts w:cstheme="minorHAnsi"/>
          <w:sz w:val="24"/>
          <w:szCs w:val="24"/>
        </w:rPr>
        <w:t xml:space="preserve"> của mình.</w:t>
      </w:r>
    </w:p>
    <w:p w:rsidR="0090256F" w:rsidRPr="00630CD4" w:rsidRDefault="0090256F" w:rsidP="0021731D">
      <w:pPr>
        <w:spacing w:after="200" w:line="360" w:lineRule="auto"/>
        <w:jc w:val="both"/>
        <w:rPr>
          <w:rFonts w:cstheme="minorHAnsi"/>
          <w:b/>
          <w:sz w:val="24"/>
          <w:szCs w:val="24"/>
        </w:rPr>
      </w:pPr>
      <w:r w:rsidRPr="00630CD4">
        <w:rPr>
          <w:rFonts w:cstheme="minorHAnsi"/>
          <w:b/>
          <w:sz w:val="24"/>
          <w:szCs w:val="24"/>
        </w:rPr>
        <w:t>Điều kiện bảo lưu</w:t>
      </w:r>
      <w:r w:rsidR="00630CD4">
        <w:rPr>
          <w:rFonts w:cstheme="minorHAnsi"/>
          <w:b/>
          <w:sz w:val="24"/>
          <w:szCs w:val="24"/>
        </w:rPr>
        <w:t>:</w:t>
      </w:r>
    </w:p>
    <w:p w:rsidR="0090256F" w:rsidRDefault="0090256F" w:rsidP="0021731D">
      <w:pPr>
        <w:pStyle w:val="ListParagraph"/>
        <w:numPr>
          <w:ilvl w:val="0"/>
          <w:numId w:val="9"/>
        </w:numPr>
        <w:spacing w:after="200" w:line="360" w:lineRule="auto"/>
        <w:jc w:val="both"/>
        <w:rPr>
          <w:rFonts w:cstheme="minorHAnsi"/>
          <w:sz w:val="24"/>
          <w:szCs w:val="24"/>
        </w:rPr>
      </w:pPr>
      <w:r w:rsidRPr="002B2302">
        <w:rPr>
          <w:rFonts w:cstheme="minorHAnsi"/>
          <w:sz w:val="24"/>
          <w:szCs w:val="24"/>
        </w:rPr>
        <w:t>Học viên chỉ được đăng ký bảo lưu trong thời gian 2 tuần đầu của khóa học, tương đương 6 buổi. Đối với học viên đăng ký sau buổi học thứ 6 sẽ không được tính vào danh sách bảo lưu.</w:t>
      </w:r>
    </w:p>
    <w:p w:rsidR="00036D52" w:rsidRPr="002B2302" w:rsidRDefault="00036D52" w:rsidP="0021731D">
      <w:pPr>
        <w:pStyle w:val="ListParagraph"/>
        <w:numPr>
          <w:ilvl w:val="0"/>
          <w:numId w:val="9"/>
        </w:numPr>
        <w:spacing w:after="200" w:line="360" w:lineRule="auto"/>
        <w:jc w:val="both"/>
        <w:rPr>
          <w:rFonts w:cstheme="minorHAnsi"/>
          <w:sz w:val="24"/>
          <w:szCs w:val="24"/>
        </w:rPr>
      </w:pPr>
      <w:r>
        <w:rPr>
          <w:rFonts w:cstheme="minorHAnsi"/>
          <w:sz w:val="24"/>
          <w:szCs w:val="24"/>
        </w:rPr>
        <w:t xml:space="preserve">Học viên chỉ được học lại khóa học có trình độ </w:t>
      </w:r>
      <w:r w:rsidR="003A585F">
        <w:rPr>
          <w:rFonts w:cstheme="minorHAnsi"/>
          <w:sz w:val="24"/>
          <w:szCs w:val="24"/>
        </w:rPr>
        <w:t>như khóa học đang theo học</w:t>
      </w:r>
    </w:p>
    <w:p w:rsidR="0090256F" w:rsidRPr="00630CD4" w:rsidRDefault="0090256F" w:rsidP="0021731D">
      <w:pPr>
        <w:spacing w:after="200" w:line="360" w:lineRule="auto"/>
        <w:jc w:val="both"/>
        <w:rPr>
          <w:rFonts w:cstheme="minorHAnsi"/>
          <w:b/>
          <w:sz w:val="24"/>
          <w:szCs w:val="24"/>
        </w:rPr>
      </w:pPr>
      <w:r w:rsidRPr="00630CD4">
        <w:rPr>
          <w:rFonts w:cstheme="minorHAnsi"/>
          <w:b/>
          <w:sz w:val="24"/>
          <w:szCs w:val="24"/>
        </w:rPr>
        <w:t xml:space="preserve">Thời hạn bảo lưu: </w:t>
      </w:r>
    </w:p>
    <w:p w:rsidR="0090256F" w:rsidRPr="002B2302" w:rsidRDefault="0090256F" w:rsidP="0021731D">
      <w:pPr>
        <w:pStyle w:val="ListParagraph"/>
        <w:numPr>
          <w:ilvl w:val="0"/>
          <w:numId w:val="9"/>
        </w:numPr>
        <w:spacing w:after="200" w:line="360" w:lineRule="auto"/>
        <w:jc w:val="both"/>
        <w:rPr>
          <w:rFonts w:cstheme="minorHAnsi"/>
          <w:sz w:val="24"/>
          <w:szCs w:val="24"/>
        </w:rPr>
      </w:pPr>
      <w:r w:rsidRPr="002B2302">
        <w:rPr>
          <w:rFonts w:cstheme="minorHAnsi"/>
          <w:sz w:val="24"/>
          <w:szCs w:val="24"/>
        </w:rPr>
        <w:t xml:space="preserve">6 tháng được tính từ buổi đầu </w:t>
      </w:r>
      <w:r w:rsidR="00D47D3C">
        <w:rPr>
          <w:rFonts w:cstheme="minorHAnsi"/>
          <w:sz w:val="24"/>
          <w:szCs w:val="24"/>
        </w:rPr>
        <w:t xml:space="preserve">học </w:t>
      </w:r>
      <w:r w:rsidRPr="002B2302">
        <w:rPr>
          <w:rFonts w:cstheme="minorHAnsi"/>
          <w:sz w:val="24"/>
          <w:szCs w:val="24"/>
        </w:rPr>
        <w:t xml:space="preserve">tiên của khóa học </w:t>
      </w:r>
      <w:r w:rsidR="00D47D3C">
        <w:rPr>
          <w:rFonts w:cstheme="minorHAnsi"/>
          <w:sz w:val="24"/>
          <w:szCs w:val="24"/>
        </w:rPr>
        <w:t>đang học</w:t>
      </w:r>
    </w:p>
    <w:p w:rsidR="0090256F" w:rsidRPr="002B2302" w:rsidRDefault="0090256F" w:rsidP="0021731D">
      <w:pPr>
        <w:pStyle w:val="ListParagraph"/>
        <w:numPr>
          <w:ilvl w:val="0"/>
          <w:numId w:val="9"/>
        </w:numPr>
        <w:spacing w:after="200" w:line="360" w:lineRule="auto"/>
        <w:jc w:val="both"/>
        <w:rPr>
          <w:rFonts w:cstheme="minorHAnsi"/>
          <w:sz w:val="24"/>
          <w:szCs w:val="24"/>
        </w:rPr>
      </w:pPr>
      <w:r w:rsidRPr="002B2302">
        <w:rPr>
          <w:rFonts w:cstheme="minorHAnsi"/>
          <w:sz w:val="24"/>
          <w:szCs w:val="24"/>
        </w:rPr>
        <w:t xml:space="preserve">Khi bắt đầu có khai giảng khóa học mới, </w:t>
      </w:r>
      <w:r w:rsidR="00B45212">
        <w:rPr>
          <w:rFonts w:cstheme="minorHAnsi"/>
          <w:sz w:val="24"/>
          <w:szCs w:val="24"/>
        </w:rPr>
        <w:t>Anh Ngữ</w:t>
      </w:r>
      <w:r w:rsidRPr="002B2302">
        <w:rPr>
          <w:rFonts w:cstheme="minorHAnsi"/>
          <w:sz w:val="24"/>
          <w:szCs w:val="24"/>
        </w:rPr>
        <w:t xml:space="preserve"> </w:t>
      </w:r>
      <w:r w:rsidR="00B45212">
        <w:rPr>
          <w:rFonts w:cstheme="minorHAnsi"/>
          <w:sz w:val="24"/>
          <w:szCs w:val="24"/>
        </w:rPr>
        <w:t>Success</w:t>
      </w:r>
      <w:r w:rsidRPr="002B2302">
        <w:rPr>
          <w:rFonts w:cstheme="minorHAnsi"/>
          <w:sz w:val="24"/>
          <w:szCs w:val="24"/>
        </w:rPr>
        <w:t xml:space="preserve"> sẽ liên hệ học viên trong thời gian bảo lưu để đến trung tâm đăng ký lại khóa họ</w:t>
      </w:r>
      <w:r w:rsidR="00B45212">
        <w:rPr>
          <w:rFonts w:cstheme="minorHAnsi"/>
          <w:sz w:val="24"/>
          <w:szCs w:val="24"/>
        </w:rPr>
        <w:t>c mới hoặc học viên có thể chủ động thông báo sẵn sàng theo học khóa tiếp theo cho Anh Ngữ Success.</w:t>
      </w:r>
    </w:p>
    <w:p w:rsidR="0090256F" w:rsidRDefault="0090256F" w:rsidP="0021731D">
      <w:pPr>
        <w:spacing w:after="200" w:line="360" w:lineRule="auto"/>
        <w:jc w:val="both"/>
        <w:rPr>
          <w:rFonts w:cstheme="minorHAnsi"/>
          <w:sz w:val="24"/>
          <w:szCs w:val="24"/>
        </w:rPr>
      </w:pPr>
    </w:p>
    <w:p w:rsidR="00DC47B6" w:rsidRPr="00DC47B6" w:rsidRDefault="00DC47B6" w:rsidP="0021731D">
      <w:pPr>
        <w:spacing w:after="200" w:line="360" w:lineRule="auto"/>
        <w:jc w:val="both"/>
        <w:rPr>
          <w:rFonts w:cstheme="minorHAnsi"/>
          <w:i/>
          <w:sz w:val="24"/>
          <w:szCs w:val="24"/>
        </w:rPr>
      </w:pPr>
      <w:r w:rsidRPr="00DC47B6">
        <w:rPr>
          <w:rFonts w:cstheme="minorHAnsi"/>
          <w:i/>
          <w:sz w:val="24"/>
          <w:szCs w:val="24"/>
        </w:rPr>
        <w:t>Ghi chú:</w:t>
      </w:r>
      <w:r>
        <w:rPr>
          <w:rFonts w:cstheme="minorHAnsi"/>
          <w:i/>
          <w:sz w:val="24"/>
          <w:szCs w:val="24"/>
        </w:rPr>
        <w:t xml:space="preserve"> Nội dung tất cả các chương trình có thể được thay đổi mà không cần báo trước. Cám ơn các bạn.</w:t>
      </w:r>
    </w:p>
    <w:sectPr w:rsidR="00DC47B6" w:rsidRPr="00DC47B6" w:rsidSect="00A43DF1">
      <w:headerReference w:type="default" r:id="rId7"/>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0A5" w:rsidRDefault="005220A5" w:rsidP="00256D1C">
      <w:pPr>
        <w:spacing w:after="0" w:line="240" w:lineRule="auto"/>
      </w:pPr>
      <w:r>
        <w:separator/>
      </w:r>
    </w:p>
  </w:endnote>
  <w:endnote w:type="continuationSeparator" w:id="0">
    <w:p w:rsidR="005220A5" w:rsidRDefault="005220A5" w:rsidP="0025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0A5" w:rsidRDefault="005220A5" w:rsidP="00256D1C">
      <w:pPr>
        <w:spacing w:after="0" w:line="240" w:lineRule="auto"/>
      </w:pPr>
      <w:r>
        <w:separator/>
      </w:r>
    </w:p>
  </w:footnote>
  <w:footnote w:type="continuationSeparator" w:id="0">
    <w:p w:rsidR="005220A5" w:rsidRDefault="005220A5" w:rsidP="0025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D1C" w:rsidRDefault="00256D1C">
    <w:pPr>
      <w:pStyle w:val="Header"/>
    </w:pPr>
    <w:r>
      <w:rPr>
        <w:noProof/>
      </w:rPr>
      <w:drawing>
        <wp:anchor distT="0" distB="0" distL="114300" distR="114300" simplePos="0" relativeHeight="251658240" behindDoc="0" locked="0" layoutInCell="1" allowOverlap="1">
          <wp:simplePos x="0" y="0"/>
          <wp:positionH relativeFrom="column">
            <wp:posOffset>-1070610</wp:posOffset>
          </wp:positionH>
          <wp:positionV relativeFrom="paragraph">
            <wp:posOffset>-400050</wp:posOffset>
          </wp:positionV>
          <wp:extent cx="1617980" cy="828675"/>
          <wp:effectExtent l="0" t="0" r="1270" b="9525"/>
          <wp:wrapThrough wrapText="bothSides">
            <wp:wrapPolygon edited="0">
              <wp:start x="0" y="0"/>
              <wp:lineTo x="0" y="21352"/>
              <wp:lineTo x="21363" y="21352"/>
              <wp:lineTo x="213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fb.jpg"/>
                  <pic:cNvPicPr/>
                </pic:nvPicPr>
                <pic:blipFill rotWithShape="1">
                  <a:blip r:embed="rId1" cstate="print">
                    <a:extLst>
                      <a:ext uri="{28A0092B-C50C-407E-A947-70E740481C1C}">
                        <a14:useLocalDpi xmlns:a14="http://schemas.microsoft.com/office/drawing/2010/main" val="0"/>
                      </a:ext>
                    </a:extLst>
                  </a:blip>
                  <a:srcRect b="37908"/>
                  <a:stretch/>
                </pic:blipFill>
                <pic:spPr bwMode="auto">
                  <a:xfrm>
                    <a:off x="0" y="0"/>
                    <a:ext cx="1617980" cy="828675"/>
                  </a:xfrm>
                  <a:prstGeom prst="rect">
                    <a:avLst/>
                  </a:prstGeom>
                  <a:ln>
                    <a:noFill/>
                  </a:ln>
                  <a:extLst>
                    <a:ext uri="{53640926-AAD7-44D8-BBD7-CCE9431645EC}">
                      <a14:shadowObscured xmlns:a14="http://schemas.microsoft.com/office/drawing/2010/main"/>
                    </a:ext>
                  </a:extLst>
                </pic:spPr>
              </pic:pic>
            </a:graphicData>
          </a:graphic>
        </wp:anchor>
      </w:drawing>
    </w:r>
  </w:p>
  <w:p w:rsidR="00256D1C" w:rsidRDefault="00256D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8636D"/>
    <w:multiLevelType w:val="hybridMultilevel"/>
    <w:tmpl w:val="14AC5A92"/>
    <w:lvl w:ilvl="0" w:tplc="C5B2D13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0229A1"/>
    <w:multiLevelType w:val="hybridMultilevel"/>
    <w:tmpl w:val="B3404DC8"/>
    <w:lvl w:ilvl="0" w:tplc="8146DA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AB573C"/>
    <w:multiLevelType w:val="hybridMultilevel"/>
    <w:tmpl w:val="EAC4E5D0"/>
    <w:lvl w:ilvl="0" w:tplc="B07031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BE0CCF"/>
    <w:multiLevelType w:val="hybridMultilevel"/>
    <w:tmpl w:val="FAAC5C6E"/>
    <w:lvl w:ilvl="0" w:tplc="DDF495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705D2"/>
    <w:multiLevelType w:val="hybridMultilevel"/>
    <w:tmpl w:val="E48686FA"/>
    <w:lvl w:ilvl="0" w:tplc="F10E4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A3062"/>
    <w:multiLevelType w:val="hybridMultilevel"/>
    <w:tmpl w:val="5B30C316"/>
    <w:lvl w:ilvl="0" w:tplc="8D64CE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98323E"/>
    <w:multiLevelType w:val="hybridMultilevel"/>
    <w:tmpl w:val="52C832AA"/>
    <w:lvl w:ilvl="0" w:tplc="C6C27F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6E56AF"/>
    <w:multiLevelType w:val="hybridMultilevel"/>
    <w:tmpl w:val="10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006AA8"/>
    <w:multiLevelType w:val="hybridMultilevel"/>
    <w:tmpl w:val="0D803FA4"/>
    <w:lvl w:ilvl="0" w:tplc="A35C9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FD1271"/>
    <w:multiLevelType w:val="hybridMultilevel"/>
    <w:tmpl w:val="9174BBD8"/>
    <w:lvl w:ilvl="0" w:tplc="5BBE02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745E0C"/>
    <w:multiLevelType w:val="hybridMultilevel"/>
    <w:tmpl w:val="B00EAA4A"/>
    <w:lvl w:ilvl="0" w:tplc="B89CBF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0A5F66"/>
    <w:multiLevelType w:val="hybridMultilevel"/>
    <w:tmpl w:val="6FE03E38"/>
    <w:lvl w:ilvl="0" w:tplc="5D7E1F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4"/>
  </w:num>
  <w:num w:numId="5">
    <w:abstractNumId w:val="6"/>
  </w:num>
  <w:num w:numId="6">
    <w:abstractNumId w:val="11"/>
  </w:num>
  <w:num w:numId="7">
    <w:abstractNumId w:val="5"/>
  </w:num>
  <w:num w:numId="8">
    <w:abstractNumId w:val="0"/>
  </w:num>
  <w:num w:numId="9">
    <w:abstractNumId w:val="10"/>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C5"/>
    <w:rsid w:val="00036D52"/>
    <w:rsid w:val="001D3CC9"/>
    <w:rsid w:val="00215E28"/>
    <w:rsid w:val="0021731D"/>
    <w:rsid w:val="00256D1C"/>
    <w:rsid w:val="002620F0"/>
    <w:rsid w:val="0027539C"/>
    <w:rsid w:val="00276281"/>
    <w:rsid w:val="00283F8C"/>
    <w:rsid w:val="0029013E"/>
    <w:rsid w:val="002B2302"/>
    <w:rsid w:val="002F32B2"/>
    <w:rsid w:val="002F7BB2"/>
    <w:rsid w:val="00317C63"/>
    <w:rsid w:val="00323848"/>
    <w:rsid w:val="0037271C"/>
    <w:rsid w:val="003A0EEF"/>
    <w:rsid w:val="003A585F"/>
    <w:rsid w:val="003E56C7"/>
    <w:rsid w:val="00424B85"/>
    <w:rsid w:val="004E1B0C"/>
    <w:rsid w:val="005120C5"/>
    <w:rsid w:val="005220A5"/>
    <w:rsid w:val="00533CC8"/>
    <w:rsid w:val="00587F3E"/>
    <w:rsid w:val="005C318D"/>
    <w:rsid w:val="006279BA"/>
    <w:rsid w:val="00630CD4"/>
    <w:rsid w:val="00732A75"/>
    <w:rsid w:val="007C4076"/>
    <w:rsid w:val="007D532F"/>
    <w:rsid w:val="00813602"/>
    <w:rsid w:val="008266F0"/>
    <w:rsid w:val="00842F7D"/>
    <w:rsid w:val="008E6BE8"/>
    <w:rsid w:val="0090256F"/>
    <w:rsid w:val="00902CEE"/>
    <w:rsid w:val="009242F2"/>
    <w:rsid w:val="009529E6"/>
    <w:rsid w:val="00984354"/>
    <w:rsid w:val="009E05B9"/>
    <w:rsid w:val="00A419BA"/>
    <w:rsid w:val="00A43DF1"/>
    <w:rsid w:val="00A7425B"/>
    <w:rsid w:val="00A9719F"/>
    <w:rsid w:val="00AB4586"/>
    <w:rsid w:val="00AD1CBA"/>
    <w:rsid w:val="00B23BDA"/>
    <w:rsid w:val="00B45212"/>
    <w:rsid w:val="00B753ED"/>
    <w:rsid w:val="00B83023"/>
    <w:rsid w:val="00C15A76"/>
    <w:rsid w:val="00D47D3C"/>
    <w:rsid w:val="00D706EC"/>
    <w:rsid w:val="00DC47B6"/>
    <w:rsid w:val="00DF643A"/>
    <w:rsid w:val="00E74F40"/>
    <w:rsid w:val="00F30966"/>
    <w:rsid w:val="00FE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D2AF50-CA0D-4F57-940C-2CDB47A6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BE8"/>
    <w:pPr>
      <w:ind w:left="720"/>
      <w:contextualSpacing/>
    </w:pPr>
  </w:style>
  <w:style w:type="character" w:styleId="Hyperlink">
    <w:name w:val="Hyperlink"/>
    <w:basedOn w:val="DefaultParagraphFont"/>
    <w:uiPriority w:val="99"/>
    <w:unhideWhenUsed/>
    <w:rsid w:val="008266F0"/>
    <w:rPr>
      <w:color w:val="0563C1" w:themeColor="hyperlink"/>
      <w:u w:val="single"/>
    </w:rPr>
  </w:style>
  <w:style w:type="paragraph" w:styleId="Header">
    <w:name w:val="header"/>
    <w:basedOn w:val="Normal"/>
    <w:link w:val="HeaderChar"/>
    <w:uiPriority w:val="99"/>
    <w:unhideWhenUsed/>
    <w:rsid w:val="0025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D1C"/>
  </w:style>
  <w:style w:type="paragraph" w:styleId="Footer">
    <w:name w:val="footer"/>
    <w:basedOn w:val="Normal"/>
    <w:link w:val="FooterChar"/>
    <w:uiPriority w:val="99"/>
    <w:unhideWhenUsed/>
    <w:rsid w:val="0025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D1C"/>
  </w:style>
  <w:style w:type="paragraph" w:styleId="BalloonText">
    <w:name w:val="Balloon Text"/>
    <w:basedOn w:val="Normal"/>
    <w:link w:val="BalloonTextChar"/>
    <w:uiPriority w:val="99"/>
    <w:semiHidden/>
    <w:unhideWhenUsed/>
    <w:rsid w:val="00C15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PLH</dc:creator>
  <cp:keywords/>
  <dc:description/>
  <cp:lastModifiedBy>PLH</cp:lastModifiedBy>
  <cp:revision>29</cp:revision>
  <cp:lastPrinted>2018-05-09T10:19:00Z</cp:lastPrinted>
  <dcterms:created xsi:type="dcterms:W3CDTF">2017-10-08T15:35:00Z</dcterms:created>
  <dcterms:modified xsi:type="dcterms:W3CDTF">2018-05-09T10:23:00Z</dcterms:modified>
</cp:coreProperties>
</file>