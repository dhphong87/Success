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317" w:rsidRPr="00E47A8B" w:rsidRDefault="00D21317" w:rsidP="00BC087B">
      <w:pPr>
        <w:spacing w:after="0" w:line="240" w:lineRule="auto"/>
        <w:jc w:val="center"/>
        <w:rPr>
          <w:rFonts w:ascii="Tahoma" w:hAnsi="Tahoma" w:cs="Tahoma"/>
          <w:b/>
          <w:szCs w:val="28"/>
        </w:rPr>
      </w:pPr>
      <w:r w:rsidRPr="00E47A8B">
        <w:rPr>
          <w:rFonts w:ascii="Tahoma" w:hAnsi="Tahoma" w:cs="Tahoma"/>
          <w:b/>
          <w:szCs w:val="28"/>
        </w:rPr>
        <w:t>PHIẾU ĐIỀU TRA NHU CẦU HỌC NGOẠI NGỮ CỦ</w:t>
      </w:r>
      <w:r w:rsidR="008566BB" w:rsidRPr="00E47A8B">
        <w:rPr>
          <w:rFonts w:ascii="Tahoma" w:hAnsi="Tahoma" w:cs="Tahoma"/>
          <w:b/>
          <w:szCs w:val="28"/>
        </w:rPr>
        <w:t xml:space="preserve">A </w:t>
      </w:r>
      <w:proofErr w:type="gramStart"/>
      <w:r w:rsidR="008566BB" w:rsidRPr="00E47A8B">
        <w:rPr>
          <w:rFonts w:ascii="Tahoma" w:hAnsi="Tahoma" w:cs="Tahoma"/>
          <w:b/>
          <w:szCs w:val="28"/>
        </w:rPr>
        <w:t>SINH  VIÊN</w:t>
      </w:r>
      <w:proofErr w:type="gramEnd"/>
    </w:p>
    <w:p w:rsidR="00DD341A" w:rsidRPr="00BC087B" w:rsidRDefault="008566BB" w:rsidP="00BC087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proofErr w:type="gram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đang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</w:t>
      </w:r>
      <w:r w:rsidR="00DD341A" w:rsidRPr="00BC087B">
        <w:rPr>
          <w:rFonts w:ascii="Tahoma" w:hAnsi="Tahoma" w:cs="Tahoma"/>
          <w:szCs w:val="28"/>
        </w:rPr>
        <w:t>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trung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tâm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trên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Huế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đánh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giá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khó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khăn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vấn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đề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thực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tế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mà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các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bạn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đang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gặp</w:t>
      </w:r>
      <w:proofErr w:type="spellEnd"/>
      <w:r w:rsidR="005D11F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phải</w:t>
      </w:r>
      <w:proofErr w:type="spellEnd"/>
      <w:r w:rsidRPr="00BC087B">
        <w:rPr>
          <w:rFonts w:ascii="Tahoma" w:hAnsi="Tahoma" w:cs="Tahoma"/>
          <w:szCs w:val="28"/>
        </w:rPr>
        <w:t>.</w:t>
      </w:r>
      <w:proofErr w:type="gramEnd"/>
      <w:r w:rsidRPr="00BC087B"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vui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lòng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bớt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giúp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chúng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tôi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hoàn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phiếu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điều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này</w:t>
      </w:r>
      <w:proofErr w:type="spellEnd"/>
      <w:r w:rsidRPr="00BC087B">
        <w:rPr>
          <w:rFonts w:ascii="Tahoma" w:hAnsi="Tahoma" w:cs="Tahoma"/>
          <w:szCs w:val="28"/>
        </w:rPr>
        <w:t>.</w:t>
      </w:r>
      <w:proofErr w:type="gramEnd"/>
      <w:r w:rsidRPr="00BC087B">
        <w:rPr>
          <w:rFonts w:ascii="Tahoma" w:hAnsi="Tahoma" w:cs="Tahoma"/>
          <w:szCs w:val="28"/>
        </w:rPr>
        <w:t xml:space="preserve"> </w:t>
      </w:r>
    </w:p>
    <w:p w:rsidR="00DD341A" w:rsidRPr="005D11FB" w:rsidRDefault="008566BB" w:rsidP="005D11FB">
      <w:p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Xin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chân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ơn</w:t>
      </w:r>
      <w:proofErr w:type="spellEnd"/>
      <w:r w:rsidRPr="00BC087B">
        <w:rPr>
          <w:rFonts w:ascii="Tahoma" w:hAnsi="Tahoma" w:cs="Tahoma"/>
          <w:szCs w:val="28"/>
        </w:rPr>
        <w:t>!</w:t>
      </w:r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Mức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độ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quan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về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như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thế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nào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Rất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Bình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thường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r w:rsidRPr="00BC087B">
        <w:rPr>
          <w:rFonts w:ascii="Tahoma" w:hAnsi="Tahoma" w:cs="Tahoma"/>
          <w:b/>
          <w:szCs w:val="28"/>
        </w:rPr>
        <w:t xml:space="preserve">ý </w:t>
      </w:r>
      <w:proofErr w:type="spellStart"/>
      <w:r w:rsidRPr="00BC087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tại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B02216" w:rsidRPr="00BC087B" w:rsidRDefault="00B02216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B02216" w:rsidRDefault="00B02216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(</w:t>
      </w: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“</w:t>
      </w: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  <w:r w:rsidRPr="00BC087B">
        <w:rPr>
          <w:rFonts w:ascii="Tahoma" w:hAnsi="Tahoma" w:cs="Tahoma"/>
          <w:szCs w:val="28"/>
        </w:rPr>
        <w:t xml:space="preserve">” </w:t>
      </w:r>
      <w:proofErr w:type="spellStart"/>
      <w:r w:rsidRPr="00BC087B">
        <w:rPr>
          <w:rFonts w:ascii="Tahoma" w:hAnsi="Tahoma" w:cs="Tahoma"/>
          <w:szCs w:val="28"/>
        </w:rPr>
        <w:t>hãy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tiếp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5D11FB">
        <w:rPr>
          <w:rFonts w:ascii="Tahoma" w:hAnsi="Tahoma" w:cs="Tahoma"/>
          <w:szCs w:val="28"/>
        </w:rPr>
        <w:t>câu</w:t>
      </w:r>
      <w:proofErr w:type="spellEnd"/>
      <w:r w:rsidR="005D11FB">
        <w:rPr>
          <w:rFonts w:ascii="Tahoma" w:hAnsi="Tahoma" w:cs="Tahoma"/>
          <w:szCs w:val="28"/>
        </w:rPr>
        <w:t xml:space="preserve"> 3, </w:t>
      </w:r>
      <w:proofErr w:type="spellStart"/>
      <w:r w:rsidR="005D11FB">
        <w:rPr>
          <w:rFonts w:ascii="Tahoma" w:hAnsi="Tahoma" w:cs="Tahoma"/>
          <w:szCs w:val="28"/>
        </w:rPr>
        <w:t>n</w:t>
      </w:r>
      <w:r w:rsidR="007B107F" w:rsidRPr="00BC087B">
        <w:rPr>
          <w:rFonts w:ascii="Tahoma" w:hAnsi="Tahoma" w:cs="Tahoma"/>
          <w:szCs w:val="28"/>
        </w:rPr>
        <w:t>ếu</w:t>
      </w:r>
      <w:proofErr w:type="spellEnd"/>
      <w:r w:rsidR="007B107F" w:rsidRPr="00BC087B">
        <w:rPr>
          <w:rFonts w:ascii="Tahoma" w:hAnsi="Tahoma" w:cs="Tahoma"/>
          <w:szCs w:val="28"/>
        </w:rPr>
        <w:t xml:space="preserve"> “</w:t>
      </w:r>
      <w:proofErr w:type="spellStart"/>
      <w:r w:rsidR="007B107F" w:rsidRPr="00BC087B">
        <w:rPr>
          <w:rFonts w:ascii="Tahoma" w:hAnsi="Tahoma" w:cs="Tahoma"/>
          <w:szCs w:val="28"/>
        </w:rPr>
        <w:t>Không</w:t>
      </w:r>
      <w:proofErr w:type="spellEnd"/>
      <w:r w:rsidR="007B107F" w:rsidRPr="00BC087B">
        <w:rPr>
          <w:rFonts w:ascii="Tahoma" w:hAnsi="Tahoma" w:cs="Tahoma"/>
          <w:szCs w:val="28"/>
        </w:rPr>
        <w:t xml:space="preserve">” </w:t>
      </w:r>
      <w:proofErr w:type="spellStart"/>
      <w:r w:rsidR="007B107F" w:rsidRPr="00BC087B">
        <w:rPr>
          <w:rFonts w:ascii="Tahoma" w:hAnsi="Tahoma" w:cs="Tahoma"/>
          <w:szCs w:val="28"/>
        </w:rPr>
        <w:t>hãy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tiếp</w:t>
      </w:r>
      <w:proofErr w:type="spellEnd"/>
      <w:r w:rsidR="007B107F" w:rsidRPr="00BC087B">
        <w:rPr>
          <w:rFonts w:ascii="Tahoma" w:hAnsi="Tahoma" w:cs="Tahoma"/>
          <w:szCs w:val="28"/>
        </w:rPr>
        <w:t xml:space="preserve"> </w:t>
      </w:r>
      <w:proofErr w:type="spellStart"/>
      <w:r w:rsidR="007B107F" w:rsidRPr="00BC087B">
        <w:rPr>
          <w:rFonts w:ascii="Tahoma" w:hAnsi="Tahoma" w:cs="Tahoma"/>
          <w:szCs w:val="28"/>
        </w:rPr>
        <w:t>tụ</w:t>
      </w:r>
      <w:r w:rsidR="00C25C95">
        <w:rPr>
          <w:rFonts w:ascii="Tahoma" w:hAnsi="Tahoma" w:cs="Tahoma"/>
          <w:szCs w:val="28"/>
        </w:rPr>
        <w:t>c</w:t>
      </w:r>
      <w:proofErr w:type="spellEnd"/>
      <w:r w:rsidR="00C25C95">
        <w:rPr>
          <w:rFonts w:ascii="Tahoma" w:hAnsi="Tahoma" w:cs="Tahoma"/>
          <w:szCs w:val="28"/>
        </w:rPr>
        <w:t xml:space="preserve"> </w:t>
      </w:r>
      <w:proofErr w:type="spellStart"/>
      <w:r w:rsidR="00C25C95">
        <w:rPr>
          <w:rFonts w:ascii="Tahoma" w:hAnsi="Tahoma" w:cs="Tahoma"/>
          <w:szCs w:val="28"/>
        </w:rPr>
        <w:t>câu</w:t>
      </w:r>
      <w:proofErr w:type="spellEnd"/>
      <w:r w:rsidR="00C25C95">
        <w:rPr>
          <w:rFonts w:ascii="Tahoma" w:hAnsi="Tahoma" w:cs="Tahoma"/>
          <w:szCs w:val="28"/>
        </w:rPr>
        <w:t xml:space="preserve"> 19</w:t>
      </w:r>
      <w:r w:rsidR="007B107F" w:rsidRPr="00BC087B">
        <w:rPr>
          <w:rFonts w:ascii="Tahoma" w:hAnsi="Tahoma" w:cs="Tahoma"/>
          <w:szCs w:val="28"/>
        </w:rPr>
        <w:t>)</w:t>
      </w:r>
    </w:p>
    <w:p w:rsidR="00BC087B" w:rsidRDefault="00BC087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có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đang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hoặc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đã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r w:rsidR="00E47A8B">
        <w:rPr>
          <w:rFonts w:ascii="Tahoma" w:hAnsi="Tahoma" w:cs="Tahoma"/>
          <w:b/>
          <w:szCs w:val="28"/>
        </w:rPr>
        <w:t>từng</w:t>
      </w:r>
      <w:proofErr w:type="spellEnd"/>
      <w:r w:rsidR="00E47A8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BC087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</w:p>
    <w:p w:rsidR="00BC087B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BC087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9A4E0B" w:rsidRPr="009A4E0B" w:rsidRDefault="009A4E0B" w:rsidP="009A4E0B">
      <w:pPr>
        <w:spacing w:after="0" w:line="240" w:lineRule="auto"/>
        <w:ind w:left="720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>(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“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” </w:t>
      </w:r>
      <w:proofErr w:type="spellStart"/>
      <w:r>
        <w:rPr>
          <w:rFonts w:ascii="Tahoma" w:hAnsi="Tahoma" w:cs="Tahoma"/>
          <w:szCs w:val="28"/>
        </w:rPr>
        <w:t>chuyển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câu</w:t>
      </w:r>
      <w:proofErr w:type="spellEnd"/>
      <w:r>
        <w:rPr>
          <w:rFonts w:ascii="Tahoma" w:hAnsi="Tahoma" w:cs="Tahoma"/>
          <w:szCs w:val="28"/>
        </w:rPr>
        <w:t xml:space="preserve"> 4)</w:t>
      </w:r>
    </w:p>
    <w:p w:rsidR="00A80550" w:rsidRDefault="00A80550" w:rsidP="00A8055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Lý</w:t>
      </w:r>
      <w:proofErr w:type="spellEnd"/>
      <w:r w:rsidRPr="009A4E0B">
        <w:rPr>
          <w:rFonts w:ascii="Tahoma" w:hAnsi="Tahoma" w:cs="Tahoma"/>
          <w:b/>
          <w:szCs w:val="28"/>
        </w:rPr>
        <w:t xml:space="preserve"> do </w:t>
      </w:r>
      <w:proofErr w:type="spellStart"/>
      <w:r w:rsidRPr="009A4E0B">
        <w:rPr>
          <w:rFonts w:ascii="Tahoma" w:hAnsi="Tahoma" w:cs="Tahoma"/>
          <w:b/>
          <w:szCs w:val="28"/>
        </w:rPr>
        <w:t>bạn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không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proofErr w:type="gramStart"/>
      <w:r w:rsidRPr="009A4E0B">
        <w:rPr>
          <w:rFonts w:ascii="Tahoma" w:hAnsi="Tahoma" w:cs="Tahoma"/>
          <w:b/>
          <w:szCs w:val="28"/>
        </w:rPr>
        <w:t>theo</w:t>
      </w:r>
      <w:proofErr w:type="spellEnd"/>
      <w:proofErr w:type="gram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học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khóa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trung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Chi </w:t>
      </w:r>
      <w:proofErr w:type="spellStart"/>
      <w:r>
        <w:rPr>
          <w:rFonts w:ascii="Tahoma" w:hAnsi="Tahoma" w:cs="Tahoma"/>
          <w:szCs w:val="28"/>
        </w:rPr>
        <w:t>phí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A80550" w:rsidRDefault="00A80550" w:rsidP="00A805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</w:p>
    <w:p w:rsidR="005D11FB" w:rsidRDefault="00A80550" w:rsidP="005D11F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</w:t>
      </w:r>
      <w:r w:rsidR="005D11FB">
        <w:rPr>
          <w:rFonts w:ascii="Tahoma" w:hAnsi="Tahoma" w:cs="Tahoma"/>
          <w:szCs w:val="28"/>
        </w:rPr>
        <w:t>…………………………………………………………………………………</w:t>
      </w:r>
      <w:proofErr w:type="gramEnd"/>
    </w:p>
    <w:p w:rsidR="005D11FB" w:rsidRPr="005D11FB" w:rsidRDefault="005D11FB" w:rsidP="005D11FB">
      <w:pPr>
        <w:pStyle w:val="ListParagraph"/>
        <w:numPr>
          <w:ilvl w:val="0"/>
          <w:numId w:val="5"/>
        </w:numPr>
        <w:spacing w:after="0" w:line="240" w:lineRule="auto"/>
        <w:rPr>
          <w:rFonts w:ascii="Tahoma" w:hAnsi="Tahoma" w:cs="Tahoma"/>
          <w:szCs w:val="28"/>
        </w:rPr>
      </w:pPr>
      <w:proofErr w:type="spellStart"/>
      <w:r w:rsidRPr="005D11FB">
        <w:rPr>
          <w:rFonts w:ascii="Tahoma" w:hAnsi="Tahoma" w:cs="Tahoma"/>
          <w:b/>
          <w:szCs w:val="28"/>
        </w:rPr>
        <w:t>Trung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tâm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Anh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ngữ</w:t>
      </w:r>
      <w:proofErr w:type="spellEnd"/>
      <w:r w:rsidRPr="005D11FB">
        <w:rPr>
          <w:rFonts w:ascii="Tahoma" w:hAnsi="Tahoma" w:cs="Tahoma"/>
          <w:b/>
          <w:szCs w:val="28"/>
        </w:rPr>
        <w:t xml:space="preserve"> </w:t>
      </w:r>
      <w:proofErr w:type="spellStart"/>
      <w:r w:rsidRPr="005D11FB">
        <w:rPr>
          <w:rFonts w:ascii="Tahoma" w:hAnsi="Tahoma" w:cs="Tahoma"/>
          <w:b/>
          <w:szCs w:val="28"/>
        </w:rPr>
        <w:t>nào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mà</w:t>
      </w:r>
      <w:proofErr w:type="spellEnd"/>
      <w:r w:rsidRPr="005D11FB">
        <w:rPr>
          <w:rFonts w:ascii="Tahoma" w:hAnsi="Tahoma" w:cs="Tahoma"/>
          <w:szCs w:val="28"/>
        </w:rPr>
        <w:t xml:space="preserve"> </w:t>
      </w:r>
      <w:proofErr w:type="spellStart"/>
      <w:r w:rsidRPr="005D11FB">
        <w:rPr>
          <w:rFonts w:ascii="Tahoma" w:hAnsi="Tahoma" w:cs="Tahoma"/>
          <w:szCs w:val="28"/>
        </w:rPr>
        <w:t>b</w:t>
      </w:r>
      <w:r>
        <w:rPr>
          <w:rFonts w:ascii="Tahoma" w:hAnsi="Tahoma" w:cs="Tahoma"/>
          <w:szCs w:val="28"/>
        </w:rPr>
        <w:t>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>/</w:t>
      </w:r>
      <w:proofErr w:type="spellStart"/>
      <w:r>
        <w:rPr>
          <w:rFonts w:ascii="Tahoma" w:hAnsi="Tahoma" w:cs="Tahoma"/>
          <w:szCs w:val="28"/>
        </w:rPr>
        <w:t>đã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Cs w:val="28"/>
        </w:rPr>
        <w:t>theo</w:t>
      </w:r>
      <w:proofErr w:type="spellEnd"/>
      <w:proofErr w:type="gram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: </w:t>
      </w:r>
      <w:r w:rsidRPr="005D11FB">
        <w:rPr>
          <w:rFonts w:ascii="Tahoma" w:hAnsi="Tahoma" w:cs="Tahoma"/>
          <w:szCs w:val="28"/>
        </w:rPr>
        <w:t xml:space="preserve">……………………………………………………………………………………………………………………… </w:t>
      </w:r>
    </w:p>
    <w:p w:rsidR="008566BB" w:rsidRPr="00BC087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chứng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chỉ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lấy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chứng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chỉ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gì</w:t>
      </w:r>
      <w:proofErr w:type="spellEnd"/>
      <w:r w:rsidRPr="00BC087B">
        <w:rPr>
          <w:rFonts w:ascii="Tahoma" w:hAnsi="Tahoma" w:cs="Tahoma"/>
          <w:b/>
          <w:szCs w:val="28"/>
        </w:rPr>
        <w:t>?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TOEIC (</w:t>
      </w:r>
      <w:proofErr w:type="spellStart"/>
      <w:r w:rsidRPr="00BC087B">
        <w:rPr>
          <w:rFonts w:ascii="Tahoma" w:hAnsi="Tahoma" w:cs="Tahoma"/>
          <w:szCs w:val="28"/>
        </w:rPr>
        <w:t>phục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vụ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8566BB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IELTS (</w:t>
      </w:r>
      <w:proofErr w:type="spellStart"/>
      <w:r w:rsidRPr="00BC087B">
        <w:rPr>
          <w:rFonts w:ascii="Tahoma" w:hAnsi="Tahoma" w:cs="Tahoma"/>
          <w:szCs w:val="28"/>
        </w:rPr>
        <w:t>Chủ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dành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du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công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tác</w:t>
      </w:r>
      <w:proofErr w:type="spellEnd"/>
      <w:r w:rsidRPr="00BC087B">
        <w:rPr>
          <w:rFonts w:ascii="Tahoma" w:hAnsi="Tahoma" w:cs="Tahoma"/>
          <w:szCs w:val="28"/>
        </w:rPr>
        <w:t xml:space="preserve">,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sinh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sống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nước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ngoài</w:t>
      </w:r>
      <w:proofErr w:type="spellEnd"/>
      <w:r w:rsidRPr="00BC087B">
        <w:rPr>
          <w:rFonts w:ascii="Tahoma" w:hAnsi="Tahoma" w:cs="Tahoma"/>
          <w:szCs w:val="28"/>
        </w:rPr>
        <w:t>).</w:t>
      </w:r>
    </w:p>
    <w:p w:rsidR="008566BB" w:rsidRPr="00BC087B" w:rsidRDefault="00145273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TOFEL </w:t>
      </w:r>
      <w:r w:rsidR="008566BB" w:rsidRPr="00BC087B">
        <w:rPr>
          <w:rFonts w:ascii="Tahoma" w:hAnsi="Tahoma" w:cs="Tahoma"/>
          <w:szCs w:val="28"/>
        </w:rPr>
        <w:t>(</w:t>
      </w:r>
      <w:proofErr w:type="spellStart"/>
      <w:r w:rsidR="008566BB" w:rsidRPr="00BC087B">
        <w:rPr>
          <w:rFonts w:ascii="Tahoma" w:hAnsi="Tahoma" w:cs="Tahoma"/>
          <w:szCs w:val="28"/>
        </w:rPr>
        <w:t>Chủ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yếu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dành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cho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việc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du </w:t>
      </w:r>
      <w:proofErr w:type="spellStart"/>
      <w:r w:rsidR="008566BB" w:rsidRPr="00BC087B">
        <w:rPr>
          <w:rFonts w:ascii="Tahoma" w:hAnsi="Tahoma" w:cs="Tahoma"/>
          <w:szCs w:val="28"/>
        </w:rPr>
        <w:t>học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công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tác</w:t>
      </w:r>
      <w:proofErr w:type="spellEnd"/>
      <w:r w:rsidR="008566BB" w:rsidRPr="00BC087B">
        <w:rPr>
          <w:rFonts w:ascii="Tahoma" w:hAnsi="Tahoma" w:cs="Tahoma"/>
          <w:szCs w:val="28"/>
        </w:rPr>
        <w:t xml:space="preserve">, </w:t>
      </w:r>
      <w:proofErr w:type="spellStart"/>
      <w:r w:rsidR="008566BB" w:rsidRPr="00BC087B">
        <w:rPr>
          <w:rFonts w:ascii="Tahoma" w:hAnsi="Tahoma" w:cs="Tahoma"/>
          <w:szCs w:val="28"/>
        </w:rPr>
        <w:t>và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sinh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sống</w:t>
      </w:r>
      <w:proofErr w:type="spellEnd"/>
      <w:r w:rsidR="008566BB" w:rsidRPr="00BC087B">
        <w:rPr>
          <w:rFonts w:ascii="Tahoma" w:hAnsi="Tahoma" w:cs="Tahoma"/>
          <w:szCs w:val="28"/>
        </w:rPr>
        <w:t xml:space="preserve"> ở </w:t>
      </w:r>
      <w:proofErr w:type="spellStart"/>
      <w:r w:rsidR="008566BB" w:rsidRPr="00BC087B">
        <w:rPr>
          <w:rFonts w:ascii="Tahoma" w:hAnsi="Tahoma" w:cs="Tahoma"/>
          <w:szCs w:val="28"/>
        </w:rPr>
        <w:t>nước</w:t>
      </w:r>
      <w:proofErr w:type="spellEnd"/>
      <w:r w:rsidR="008566BB" w:rsidRPr="00BC087B">
        <w:rPr>
          <w:rFonts w:ascii="Tahoma" w:hAnsi="Tahoma" w:cs="Tahoma"/>
          <w:szCs w:val="28"/>
        </w:rPr>
        <w:t xml:space="preserve"> </w:t>
      </w:r>
      <w:proofErr w:type="spellStart"/>
      <w:r w:rsidR="008566BB" w:rsidRPr="00BC087B">
        <w:rPr>
          <w:rFonts w:ascii="Tahoma" w:hAnsi="Tahoma" w:cs="Tahoma"/>
          <w:szCs w:val="28"/>
        </w:rPr>
        <w:t>ngoài</w:t>
      </w:r>
      <w:proofErr w:type="spellEnd"/>
      <w:r w:rsidR="008566BB" w:rsidRPr="00BC087B">
        <w:rPr>
          <w:rFonts w:ascii="Tahoma" w:hAnsi="Tahoma" w:cs="Tahoma"/>
          <w:szCs w:val="28"/>
        </w:rPr>
        <w:t>).</w:t>
      </w:r>
    </w:p>
    <w:p w:rsidR="008566BB" w:rsidRDefault="00050287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</w:t>
      </w:r>
      <w:r w:rsidR="008566BB" w:rsidRPr="00BC087B">
        <w:rPr>
          <w:rFonts w:ascii="Tahoma" w:hAnsi="Tahoma" w:cs="Tahoma"/>
          <w:szCs w:val="28"/>
        </w:rPr>
        <w:t>ác</w:t>
      </w:r>
      <w:proofErr w:type="spellEnd"/>
      <w:proofErr w:type="gramStart"/>
      <w:r w:rsidR="008566BB" w:rsidRPr="00BC087B">
        <w:rPr>
          <w:rFonts w:ascii="Tahoma" w:hAnsi="Tahoma" w:cs="Tahoma"/>
          <w:szCs w:val="28"/>
        </w:rPr>
        <w:t>:…</w:t>
      </w:r>
      <w:r w:rsidR="009A4E0B">
        <w:rPr>
          <w:rFonts w:ascii="Tahoma" w:hAnsi="Tahoma" w:cs="Tahoma"/>
          <w:szCs w:val="28"/>
        </w:rPr>
        <w:t>……………………………………………………………………………………………………………..</w:t>
      </w:r>
      <w:proofErr w:type="gramEnd"/>
    </w:p>
    <w:p w:rsidR="00783C4C" w:rsidRDefault="00783C4C" w:rsidP="00783C4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công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ty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có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vốn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đầu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tư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nước</w:t>
      </w:r>
      <w:proofErr w:type="spellEnd"/>
      <w:r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Pr="000C1269">
        <w:rPr>
          <w:rFonts w:ascii="Tahoma" w:hAnsi="Tahoma" w:cs="Tahoma"/>
          <w:b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Có</w:t>
      </w:r>
      <w:proofErr w:type="spellEnd"/>
    </w:p>
    <w:p w:rsidR="00783C4C" w:rsidRP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>.</w:t>
      </w:r>
    </w:p>
    <w:p w:rsidR="00145273" w:rsidRDefault="00145273" w:rsidP="001452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mà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bạn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nghĩ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ảnh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hưởng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đến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việc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ứng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tuyển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vào</w:t>
      </w:r>
      <w:proofErr w:type="spellEnd"/>
      <w:r w:rsidR="00783C4C" w:rsidRP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783C4C" w:rsidRPr="000C1269">
        <w:rPr>
          <w:rFonts w:ascii="Tahoma" w:hAnsi="Tahoma" w:cs="Tahoma"/>
          <w:b/>
          <w:szCs w:val="28"/>
        </w:rPr>
        <w:t>mộ</w:t>
      </w:r>
      <w:r w:rsidR="000C1269">
        <w:rPr>
          <w:rFonts w:ascii="Tahoma" w:hAnsi="Tahoma" w:cs="Tahoma"/>
          <w:b/>
          <w:szCs w:val="28"/>
        </w:rPr>
        <w:t>t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công</w:t>
      </w:r>
      <w:proofErr w:type="spellEnd"/>
      <w:r w:rsidR="000C1269">
        <w:rPr>
          <w:rFonts w:ascii="Tahoma" w:hAnsi="Tahoma" w:cs="Tahoma"/>
          <w:b/>
          <w:szCs w:val="28"/>
        </w:rPr>
        <w:t xml:space="preserve"> </w:t>
      </w:r>
      <w:proofErr w:type="spellStart"/>
      <w:r w:rsidR="000C1269">
        <w:rPr>
          <w:rFonts w:ascii="Tahoma" w:hAnsi="Tahoma" w:cs="Tahoma"/>
          <w:b/>
          <w:szCs w:val="28"/>
        </w:rPr>
        <w:t>ty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có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tầm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 w:rsidR="00783C4C">
        <w:rPr>
          <w:rFonts w:ascii="Tahoma" w:hAnsi="Tahoma" w:cs="Tahoma"/>
          <w:szCs w:val="28"/>
        </w:rPr>
        <w:t>vĩ</w:t>
      </w:r>
      <w:proofErr w:type="spellEnd"/>
      <w:proofErr w:type="gram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mô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nhất</w:t>
      </w:r>
      <w:proofErr w:type="spellEnd"/>
      <w:r w:rsidR="00783C4C">
        <w:rPr>
          <w:rFonts w:ascii="Tahoma" w:hAnsi="Tahoma" w:cs="Tahoma"/>
          <w:szCs w:val="28"/>
        </w:rPr>
        <w:t xml:space="preserve"> </w:t>
      </w:r>
      <w:proofErr w:type="spellStart"/>
      <w:r w:rsidR="00783C4C">
        <w:rPr>
          <w:rFonts w:ascii="Tahoma" w:hAnsi="Tahoma" w:cs="Tahoma"/>
          <w:szCs w:val="28"/>
        </w:rPr>
        <w:t>hiện</w:t>
      </w:r>
      <w:proofErr w:type="spellEnd"/>
      <w:r w:rsidR="00783C4C">
        <w:rPr>
          <w:rFonts w:ascii="Tahoma" w:hAnsi="Tahoma" w:cs="Tahoma"/>
          <w:szCs w:val="28"/>
        </w:rPr>
        <w:t xml:space="preserve"> nay?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lưu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loát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điểm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dễ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tuyển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nhắc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hợp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2 </w:t>
      </w:r>
      <w:proofErr w:type="spellStart"/>
      <w:r>
        <w:rPr>
          <w:rFonts w:ascii="Tahoma" w:hAnsi="Tahoma" w:cs="Tahoma"/>
          <w:szCs w:val="28"/>
        </w:rPr>
        <w:t>bên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kiến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thức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sâu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rộng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="000C1269">
        <w:rPr>
          <w:rFonts w:ascii="Tahoma" w:hAnsi="Tahoma" w:cs="Tahoma"/>
          <w:szCs w:val="28"/>
        </w:rPr>
        <w:t>mới</w:t>
      </w:r>
      <w:proofErr w:type="spellEnd"/>
      <w:r w:rsidR="000C1269"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yếu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đánh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năng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lực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chính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xác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nghiệm</w:t>
      </w:r>
      <w:proofErr w:type="spellEnd"/>
      <w:r>
        <w:rPr>
          <w:rFonts w:ascii="Tahoma" w:hAnsi="Tahoma" w:cs="Tahoma"/>
          <w:szCs w:val="28"/>
        </w:rPr>
        <w:t>.</w:t>
      </w:r>
    </w:p>
    <w:p w:rsidR="00783C4C" w:rsidRDefault="00783C4C" w:rsidP="00783C4C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:…………………………………………………………………………………………………………………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tầm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dù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bất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cứ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ở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vài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vấn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đề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khi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học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tiếng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ít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quên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Phát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âm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chuẩn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chưa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điệu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lastRenderedPageBreak/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đươc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hoặc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chỉ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nghe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chữ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:……………………………………………………………………………………………………………..</w:t>
      </w:r>
      <w:proofErr w:type="gramEnd"/>
    </w:p>
    <w:p w:rsidR="000C1269" w:rsidRDefault="000C1269" w:rsidP="000C126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ảnh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hưởng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tập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>?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lo </w:t>
      </w:r>
      <w:proofErr w:type="spellStart"/>
      <w:r>
        <w:rPr>
          <w:rFonts w:ascii="Tahoma" w:hAnsi="Tahoma" w:cs="Tahoma"/>
          <w:szCs w:val="28"/>
        </w:rPr>
        <w:t>lắng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vì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tin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nói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bằng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nước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ngoài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kém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so </w:t>
      </w:r>
      <w:proofErr w:type="spellStart"/>
      <w:r>
        <w:rPr>
          <w:rFonts w:ascii="Tahoma" w:hAnsi="Tahoma" w:cs="Tahoma"/>
          <w:szCs w:val="28"/>
        </w:rPr>
        <w:t>với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.</w:t>
      </w:r>
    </w:p>
    <w:p w:rsidR="000C1269" w:rsidRPr="000C1269" w:rsidRDefault="000C1269" w:rsidP="000C126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:………………………………………………………………………………………………………………..</w:t>
      </w:r>
      <w:proofErr w:type="gramEnd"/>
    </w:p>
    <w:p w:rsidR="008566BB" w:rsidRDefault="008566BB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Nếu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lúc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bạn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giải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quyết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được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những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vấn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đề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này</w:t>
      </w:r>
      <w:proofErr w:type="spellEnd"/>
      <w:r w:rsidR="003D6900">
        <w:rPr>
          <w:rFonts w:ascii="Tahoma" w:hAnsi="Tahoma" w:cs="Tahoma"/>
          <w:szCs w:val="28"/>
        </w:rPr>
        <w:t xml:space="preserve">, </w:t>
      </w:r>
      <w:proofErr w:type="spellStart"/>
      <w:r w:rsidR="003D6900">
        <w:rPr>
          <w:rFonts w:ascii="Tahoma" w:hAnsi="Tahoma" w:cs="Tahoma"/>
          <w:szCs w:val="28"/>
        </w:rPr>
        <w:t>điều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bạn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thật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sự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mong</w:t>
      </w:r>
      <w:proofErr w:type="spellEnd"/>
      <w:r w:rsidR="003D6900"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="003D6900" w:rsidRPr="00C25C95">
        <w:rPr>
          <w:rFonts w:ascii="Tahoma" w:hAnsi="Tahoma" w:cs="Tahoma"/>
          <w:b/>
          <w:szCs w:val="28"/>
        </w:rPr>
        <w:t>muốn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là</w:t>
      </w:r>
      <w:proofErr w:type="spellEnd"/>
      <w:r w:rsidR="003D6900">
        <w:rPr>
          <w:rFonts w:ascii="Tahoma" w:hAnsi="Tahoma" w:cs="Tahoma"/>
          <w:szCs w:val="28"/>
        </w:rPr>
        <w:t xml:space="preserve"> </w:t>
      </w:r>
      <w:proofErr w:type="spellStart"/>
      <w:r w:rsidR="003D6900">
        <w:rPr>
          <w:rFonts w:ascii="Tahoma" w:hAnsi="Tahoma" w:cs="Tahoma"/>
          <w:szCs w:val="28"/>
        </w:rPr>
        <w:t>gì</w:t>
      </w:r>
      <w:proofErr w:type="spellEnd"/>
      <w:r w:rsidR="003D6900"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từ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vừa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nhớ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lâu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chảy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cần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suy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nghĩ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sử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dụng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chuyên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>.</w:t>
      </w:r>
    </w:p>
    <w:p w:rsidR="00C25C95" w:rsidRDefault="00C25C95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:……………………………………………………………………………………………………..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cảm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nhận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thế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</w:p>
    <w:p w:rsidR="003D6900" w:rsidRP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mọi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proofErr w:type="gramStart"/>
      <w:r>
        <w:rPr>
          <w:rFonts w:ascii="Tahoma" w:hAnsi="Tahoma" w:cs="Tahoma"/>
          <w:szCs w:val="28"/>
        </w:rPr>
        <w:t>bè</w:t>
      </w:r>
      <w:proofErr w:type="spellEnd"/>
      <w:r>
        <w:rPr>
          <w:rFonts w:ascii="Tahoma" w:hAnsi="Tahoma" w:cs="Tahoma"/>
          <w:szCs w:val="28"/>
        </w:rPr>
        <w:t>,</w:t>
      </w:r>
      <w:proofErr w:type="gram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đồng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nghiệp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quý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thấy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tự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thân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r>
        <w:rPr>
          <w:rFonts w:ascii="Tahoma" w:hAnsi="Tahoma" w:cs="Tahoma"/>
          <w:szCs w:val="28"/>
        </w:rPr>
        <w:t>……</w:t>
      </w:r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C25C95">
        <w:rPr>
          <w:rFonts w:ascii="Tahoma" w:hAnsi="Tahoma" w:cs="Tahoma"/>
          <w:b/>
          <w:szCs w:val="28"/>
        </w:rPr>
        <w:t>Mục</w:t>
      </w:r>
      <w:proofErr w:type="spellEnd"/>
      <w:r w:rsidRPr="00C25C95">
        <w:rPr>
          <w:rFonts w:ascii="Tahoma" w:hAnsi="Tahoma" w:cs="Tahoma"/>
          <w:b/>
          <w:szCs w:val="28"/>
        </w:rPr>
        <w:t xml:space="preserve"> </w:t>
      </w:r>
      <w:proofErr w:type="spellStart"/>
      <w:r w:rsidRPr="00C25C95">
        <w:rPr>
          <w:rFonts w:ascii="Tahoma" w:hAnsi="Tahoma" w:cs="Tahoma"/>
          <w:b/>
          <w:szCs w:val="28"/>
        </w:rPr>
        <w:t>đích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cao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đạt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gì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trở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người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kiếm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thật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tiền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đình</w:t>
      </w:r>
      <w:proofErr w:type="spellEnd"/>
      <w:r>
        <w:rPr>
          <w:rFonts w:ascii="Tahoma" w:hAnsi="Tahoma" w:cs="Tahoma"/>
          <w:szCs w:val="28"/>
        </w:rPr>
        <w:t xml:space="preserve"> minh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cuộc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sống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đẹp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>.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Vượt</w:t>
      </w:r>
      <w:proofErr w:type="spellEnd"/>
      <w:r>
        <w:rPr>
          <w:rFonts w:ascii="Tahoma" w:hAnsi="Tahoma" w:cs="Tahoma"/>
          <w:szCs w:val="28"/>
        </w:rPr>
        <w:t xml:space="preserve"> qua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thi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Đi</w:t>
      </w:r>
      <w:proofErr w:type="spellEnd"/>
      <w:r>
        <w:rPr>
          <w:rFonts w:ascii="Tahoma" w:hAnsi="Tahoma" w:cs="Tahoma"/>
          <w:szCs w:val="28"/>
        </w:rPr>
        <w:t xml:space="preserve"> du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Cơ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hội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làm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hảo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:……………………………….</w:t>
      </w:r>
      <w:proofErr w:type="gramEnd"/>
    </w:p>
    <w:p w:rsidR="003D6900" w:rsidRDefault="003D6900" w:rsidP="003D690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đến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sẽ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>?</w:t>
      </w:r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Ngay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bây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giờ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1 –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nữa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&gt; 3 </w:t>
      </w:r>
      <w:proofErr w:type="spellStart"/>
      <w:r>
        <w:rPr>
          <w:rFonts w:ascii="Tahoma" w:hAnsi="Tahoma" w:cs="Tahoma"/>
          <w:szCs w:val="28"/>
        </w:rPr>
        <w:t>tháng</w:t>
      </w:r>
      <w:proofErr w:type="spellEnd"/>
    </w:p>
    <w:p w:rsidR="003D6900" w:rsidRDefault="003D6900" w:rsidP="003D690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Khác</w:t>
      </w:r>
      <w:proofErr w:type="spellEnd"/>
      <w:proofErr w:type="gramStart"/>
      <w:r>
        <w:rPr>
          <w:rFonts w:ascii="Tahoma" w:hAnsi="Tahoma" w:cs="Tahoma"/>
          <w:szCs w:val="28"/>
        </w:rPr>
        <w:t>:……………………………………………………</w:t>
      </w:r>
      <w:proofErr w:type="gramEnd"/>
    </w:p>
    <w:p w:rsidR="008F7D91" w:rsidRDefault="008F7D91" w:rsidP="008F7D91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quyết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được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vấn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đề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đang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gặp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phải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đảm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bảo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đầu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SẴN SÀNG </w:t>
      </w:r>
      <w:proofErr w:type="spellStart"/>
      <w:r>
        <w:rPr>
          <w:rFonts w:ascii="Tahoma" w:hAnsi="Tahoma" w:cs="Tahoma"/>
          <w:szCs w:val="28"/>
        </w:rPr>
        <w:t>tham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?</w:t>
      </w:r>
    </w:p>
    <w:p w:rsid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</w:p>
    <w:p w:rsidR="008F7D91" w:rsidRPr="008F7D91" w:rsidRDefault="008F7D91" w:rsidP="008F7D9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DD341A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Nếu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sẵn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sàng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b</w:t>
      </w:r>
      <w:r w:rsidR="00DD341A" w:rsidRPr="00BC087B">
        <w:rPr>
          <w:rFonts w:ascii="Tahoma" w:hAnsi="Tahoma" w:cs="Tahoma"/>
          <w:szCs w:val="28"/>
        </w:rPr>
        <w:t>ạn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có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thể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bao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nhiêu</w:t>
      </w:r>
      <w:proofErr w:type="spellEnd"/>
      <w:r w:rsidR="00DD341A"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b/>
          <w:szCs w:val="28"/>
        </w:rPr>
        <w:t>buổi</w:t>
      </w:r>
      <w:proofErr w:type="spellEnd"/>
      <w:r w:rsidR="00DD341A" w:rsidRPr="00BC087B">
        <w:rPr>
          <w:rFonts w:ascii="Tahoma" w:hAnsi="Tahoma" w:cs="Tahoma"/>
          <w:szCs w:val="28"/>
        </w:rPr>
        <w:t xml:space="preserve"> </w:t>
      </w:r>
      <w:proofErr w:type="spellStart"/>
      <w:r w:rsidR="00DD341A" w:rsidRPr="00BC087B">
        <w:rPr>
          <w:rFonts w:ascii="Tahoma" w:hAnsi="Tahoma" w:cs="Tahoma"/>
          <w:szCs w:val="28"/>
        </w:rPr>
        <w:t>học</w:t>
      </w:r>
      <w:proofErr w:type="spellEnd"/>
      <w:r w:rsidR="00DD341A" w:rsidRPr="00BC087B">
        <w:rPr>
          <w:rFonts w:ascii="Tahoma" w:hAnsi="Tahoma" w:cs="Tahoma"/>
          <w:szCs w:val="28"/>
        </w:rPr>
        <w:t xml:space="preserve"> / </w:t>
      </w:r>
      <w:proofErr w:type="spellStart"/>
      <w:r w:rsidR="00DD341A" w:rsidRPr="00BC087B">
        <w:rPr>
          <w:rFonts w:ascii="Tahoma" w:hAnsi="Tahoma" w:cs="Tahoma"/>
          <w:szCs w:val="28"/>
        </w:rPr>
        <w:t>tuần</w:t>
      </w:r>
      <w:proofErr w:type="spellEnd"/>
      <w:r w:rsidR="00DD341A"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2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3 </w:t>
      </w:r>
      <w:proofErr w:type="spellStart"/>
      <w:r w:rsidRPr="00BC087B">
        <w:rPr>
          <w:rFonts w:ascii="Tahoma" w:hAnsi="Tahoma" w:cs="Tahoma"/>
          <w:szCs w:val="28"/>
        </w:rPr>
        <w:t>buổi</w:t>
      </w:r>
      <w:proofErr w:type="spellEnd"/>
      <w:r w:rsidRPr="00BC087B">
        <w:rPr>
          <w:rFonts w:ascii="Tahoma" w:hAnsi="Tahoma" w:cs="Tahoma"/>
          <w:szCs w:val="28"/>
        </w:rPr>
        <w:t>/</w:t>
      </w:r>
      <w:proofErr w:type="spellStart"/>
      <w:r w:rsidRPr="00BC087B">
        <w:rPr>
          <w:rFonts w:ascii="Tahoma" w:hAnsi="Tahoma" w:cs="Tahoma"/>
          <w:szCs w:val="28"/>
        </w:rPr>
        <w:t>tuần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:…….</w:t>
      </w:r>
      <w:proofErr w:type="gramEnd"/>
    </w:p>
    <w:p w:rsidR="00DD341A" w:rsidRPr="00BC087B" w:rsidRDefault="00DD341A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b/>
          <w:szCs w:val="28"/>
        </w:rPr>
        <w:t>Khả</w:t>
      </w:r>
      <w:proofErr w:type="spellEnd"/>
      <w:r w:rsidRPr="00BC087B">
        <w:rPr>
          <w:rFonts w:ascii="Tahoma" w:hAnsi="Tahoma" w:cs="Tahoma"/>
          <w:b/>
          <w:szCs w:val="28"/>
        </w:rPr>
        <w:t xml:space="preserve"> </w:t>
      </w:r>
      <w:proofErr w:type="spellStart"/>
      <w:r w:rsidRPr="00BC087B">
        <w:rPr>
          <w:rFonts w:ascii="Tahoma" w:hAnsi="Tahoma" w:cs="Tahoma"/>
          <w:b/>
          <w:szCs w:val="28"/>
        </w:rPr>
        <w:t>năng</w:t>
      </w:r>
      <w:proofErr w:type="spellEnd"/>
      <w:r w:rsidRPr="00BC087B">
        <w:rPr>
          <w:rFonts w:ascii="Tahoma" w:hAnsi="Tahoma" w:cs="Tahoma"/>
          <w:b/>
          <w:szCs w:val="28"/>
        </w:rPr>
        <w:t xml:space="preserve"> chi </w:t>
      </w:r>
      <w:proofErr w:type="spellStart"/>
      <w:r w:rsidRPr="00BC087B">
        <w:rPr>
          <w:rFonts w:ascii="Tahoma" w:hAnsi="Tahoma" w:cs="Tahoma"/>
          <w:b/>
          <w:szCs w:val="28"/>
        </w:rPr>
        <w:t>trả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hàng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&lt;500.000đ/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500.000đ – 1000.000đ/ 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>1000.000đ – 1500.000đ/</w:t>
      </w:r>
      <w:proofErr w:type="spellStart"/>
      <w:r w:rsidRPr="00BC087B">
        <w:rPr>
          <w:rFonts w:ascii="Tahoma" w:hAnsi="Tahoma" w:cs="Tahoma"/>
          <w:szCs w:val="28"/>
        </w:rPr>
        <w:t>tháng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</w:p>
    <w:p w:rsidR="00DD341A" w:rsidRPr="00BC087B" w:rsidRDefault="00DD341A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9D4079" w:rsidRDefault="00050287" w:rsidP="009A4E0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9A4E0B">
        <w:rPr>
          <w:rFonts w:ascii="Tahoma" w:hAnsi="Tahoma" w:cs="Tahoma"/>
          <w:b/>
          <w:szCs w:val="28"/>
        </w:rPr>
        <w:t>Tầm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ảnh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hưởng</w:t>
      </w:r>
      <w:proofErr w:type="spellEnd"/>
      <w:r w:rsidRPr="009A4E0B">
        <w:rPr>
          <w:rFonts w:ascii="Tahoma" w:hAnsi="Tahoma" w:cs="Tahoma"/>
          <w:b/>
          <w:szCs w:val="28"/>
        </w:rPr>
        <w:t xml:space="preserve"> </w:t>
      </w:r>
      <w:proofErr w:type="spellStart"/>
      <w:r w:rsidRPr="009A4E0B">
        <w:rPr>
          <w:rFonts w:ascii="Tahoma" w:hAnsi="Tahoma" w:cs="Tahoma"/>
          <w:b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các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yêu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tố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đến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quyết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lựa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chọn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và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ở </w:t>
      </w:r>
      <w:proofErr w:type="spellStart"/>
      <w:r w:rsidRPr="00BC087B">
        <w:rPr>
          <w:rFonts w:ascii="Tahoma" w:hAnsi="Tahoma" w:cs="Tahoma"/>
          <w:szCs w:val="28"/>
        </w:rPr>
        <w:t>một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</w:t>
      </w:r>
      <w:r w:rsidR="00145273">
        <w:rPr>
          <w:rFonts w:ascii="Tahoma" w:hAnsi="Tahoma" w:cs="Tahoma"/>
          <w:szCs w:val="28"/>
        </w:rPr>
        <w:t>ng</w:t>
      </w:r>
      <w:proofErr w:type="spellEnd"/>
      <w:r w:rsidR="00145273">
        <w:rPr>
          <w:rFonts w:ascii="Tahoma" w:hAnsi="Tahoma" w:cs="Tahoma"/>
          <w:szCs w:val="28"/>
        </w:rPr>
        <w:t xml:space="preserve"> </w:t>
      </w:r>
      <w:proofErr w:type="spellStart"/>
      <w:r w:rsidR="00145273">
        <w:rPr>
          <w:rFonts w:ascii="Tahoma" w:hAnsi="Tahoma" w:cs="Tahoma"/>
          <w:szCs w:val="28"/>
        </w:rPr>
        <w:t>A</w:t>
      </w:r>
      <w:r w:rsidRPr="00BC087B">
        <w:rPr>
          <w:rFonts w:ascii="Tahoma" w:hAnsi="Tahoma" w:cs="Tahoma"/>
          <w:szCs w:val="28"/>
        </w:rPr>
        <w:t>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của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C25C95" w:rsidRPr="00BC087B" w:rsidRDefault="00C25C95" w:rsidP="00C25C95">
      <w:pPr>
        <w:pStyle w:val="ListParagraph"/>
        <w:spacing w:after="0" w:line="240" w:lineRule="auto"/>
        <w:jc w:val="both"/>
        <w:rPr>
          <w:rFonts w:ascii="Tahoma" w:hAnsi="Tahoma" w:cs="Tahoma"/>
          <w:szCs w:val="28"/>
        </w:rPr>
      </w:pPr>
    </w:p>
    <w:tbl>
      <w:tblPr>
        <w:tblStyle w:val="LightShading-Accent1"/>
        <w:tblpPr w:leftFromText="180" w:rightFromText="180" w:vertAnchor="text" w:tblpY="1"/>
        <w:tblOverlap w:val="never"/>
        <w:tblW w:w="0" w:type="auto"/>
        <w:tblInd w:w="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8"/>
        <w:gridCol w:w="540"/>
        <w:gridCol w:w="540"/>
        <w:gridCol w:w="630"/>
        <w:gridCol w:w="540"/>
        <w:gridCol w:w="630"/>
        <w:gridCol w:w="630"/>
      </w:tblGrid>
      <w:tr w:rsidR="009D4079" w:rsidRPr="00BC087B" w:rsidTr="0077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  <w:r w:rsidRPr="00BC087B">
              <w:rPr>
                <w:rFonts w:ascii="Tahoma" w:hAnsi="Tahoma" w:cs="Tahoma"/>
                <w:szCs w:val="28"/>
              </w:rPr>
              <w:t>6</w:t>
            </w: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Chất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lượng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viên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Giáo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trình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>/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nội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dung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giảng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dạy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phí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9D4079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Lịch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học</w:t>
            </w:r>
            <w:proofErr w:type="spellEnd"/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050287" w:rsidRPr="00BC087B" w:rsidTr="007722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Địa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điểm</w:t>
            </w:r>
            <w:proofErr w:type="spellEnd"/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  <w:tcBorders>
              <w:left w:val="single" w:sz="4" w:space="0" w:color="auto"/>
              <w:right w:val="single" w:sz="4" w:space="0" w:color="auto"/>
            </w:tcBorders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  <w:tr w:rsidR="00BC087B" w:rsidRPr="00BC087B" w:rsidTr="0077225F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rPr>
                <w:rFonts w:ascii="Tahoma" w:hAnsi="Tahoma" w:cs="Tahoma"/>
                <w:szCs w:val="28"/>
              </w:rPr>
            </w:pPr>
            <w:proofErr w:type="spellStart"/>
            <w:r w:rsidRPr="00BC087B">
              <w:rPr>
                <w:rFonts w:ascii="Tahoma" w:hAnsi="Tahoma" w:cs="Tahoma"/>
                <w:szCs w:val="28"/>
              </w:rPr>
              <w:t>Uy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tín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của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trung</w:t>
            </w:r>
            <w:proofErr w:type="spellEnd"/>
            <w:r w:rsidRPr="00BC087B">
              <w:rPr>
                <w:rFonts w:ascii="Tahoma" w:hAnsi="Tahoma" w:cs="Tahoma"/>
                <w:szCs w:val="28"/>
              </w:rPr>
              <w:t xml:space="preserve"> </w:t>
            </w:r>
            <w:proofErr w:type="spellStart"/>
            <w:r w:rsidRPr="00BC087B">
              <w:rPr>
                <w:rFonts w:ascii="Tahoma" w:hAnsi="Tahoma" w:cs="Tahoma"/>
                <w:szCs w:val="28"/>
              </w:rPr>
              <w:t>tâm</w:t>
            </w:r>
            <w:proofErr w:type="spellEnd"/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54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  <w:tc>
          <w:tcPr>
            <w:tcW w:w="630" w:type="dxa"/>
          </w:tcPr>
          <w:p w:rsidR="00050287" w:rsidRPr="00BC087B" w:rsidRDefault="00050287" w:rsidP="0077225F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Cs w:val="28"/>
              </w:rPr>
            </w:pPr>
          </w:p>
        </w:tc>
      </w:tr>
    </w:tbl>
    <w:p w:rsidR="00050287" w:rsidRPr="00BC087B" w:rsidRDefault="0077225F" w:rsidP="00BC087B">
      <w:pPr>
        <w:pStyle w:val="ListParagraph"/>
        <w:spacing w:after="0" w:line="240" w:lineRule="auto"/>
        <w:jc w:val="center"/>
        <w:rPr>
          <w:rFonts w:ascii="Tahoma" w:hAnsi="Tahoma" w:cs="Tahoma"/>
          <w:szCs w:val="28"/>
        </w:rPr>
      </w:pPr>
      <w:r>
        <w:rPr>
          <w:rFonts w:ascii="Tahoma" w:hAnsi="Tahoma" w:cs="Tahoma"/>
          <w:szCs w:val="28"/>
        </w:rPr>
        <w:br w:type="textWrapping" w:clear="all"/>
      </w:r>
    </w:p>
    <w:p w:rsidR="0077225F" w:rsidRPr="0077225F" w:rsidRDefault="0077225F" w:rsidP="0077225F">
      <w:pPr>
        <w:spacing w:after="0" w:line="240" w:lineRule="auto"/>
        <w:jc w:val="both"/>
        <w:rPr>
          <w:rFonts w:ascii="Tahoma" w:hAnsi="Tahoma" w:cs="Tahoma"/>
          <w:b/>
          <w:i/>
          <w:szCs w:val="28"/>
        </w:rPr>
      </w:pPr>
      <w:r>
        <w:rPr>
          <w:rFonts w:ascii="Tahoma" w:hAnsi="Tahoma" w:cs="Tahoma"/>
          <w:szCs w:val="28"/>
        </w:rPr>
        <w:tab/>
      </w:r>
      <w:proofErr w:type="spellStart"/>
      <w:r w:rsidRPr="0077225F">
        <w:rPr>
          <w:rFonts w:ascii="Tahoma" w:hAnsi="Tahoma" w:cs="Tahoma"/>
          <w:b/>
          <w:i/>
          <w:szCs w:val="28"/>
        </w:rPr>
        <w:t>Từ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19 </w:t>
      </w:r>
      <w:proofErr w:type="spellStart"/>
      <w:r w:rsidRPr="0077225F">
        <w:rPr>
          <w:rFonts w:ascii="Tahoma" w:hAnsi="Tahoma" w:cs="Tahoma"/>
          <w:b/>
          <w:i/>
          <w:szCs w:val="28"/>
        </w:rPr>
        <w:t>đến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proofErr w:type="gramStart"/>
      <w:r w:rsidRPr="0077225F">
        <w:rPr>
          <w:rFonts w:ascii="Tahoma" w:hAnsi="Tahoma" w:cs="Tahoma"/>
          <w:b/>
          <w:i/>
          <w:szCs w:val="28"/>
        </w:rPr>
        <w:t>..</w:t>
      </w:r>
      <w:proofErr w:type="gram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proofErr w:type="gramStart"/>
      <w:r w:rsidRPr="0077225F">
        <w:rPr>
          <w:rFonts w:ascii="Tahoma" w:hAnsi="Tahoma" w:cs="Tahoma"/>
          <w:b/>
          <w:i/>
          <w:szCs w:val="28"/>
        </w:rPr>
        <w:t>dành</w:t>
      </w:r>
      <w:proofErr w:type="spellEnd"/>
      <w:proofErr w:type="gram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cho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những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i/>
          <w:szCs w:val="28"/>
        </w:rPr>
        <w:t>chọn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“</w:t>
      </w:r>
      <w:proofErr w:type="spellStart"/>
      <w:r w:rsidRPr="0077225F">
        <w:rPr>
          <w:rFonts w:ascii="Tahoma" w:hAnsi="Tahoma" w:cs="Tahoma"/>
          <w:b/>
          <w:i/>
          <w:szCs w:val="28"/>
        </w:rPr>
        <w:t>không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” ở </w:t>
      </w:r>
      <w:proofErr w:type="spellStart"/>
      <w:r w:rsidRPr="0077225F">
        <w:rPr>
          <w:rFonts w:ascii="Tahoma" w:hAnsi="Tahoma" w:cs="Tahoma"/>
          <w:b/>
          <w:i/>
          <w:szCs w:val="28"/>
        </w:rPr>
        <w:t>câu</w:t>
      </w:r>
      <w:proofErr w:type="spellEnd"/>
      <w:r w:rsidRPr="0077225F">
        <w:rPr>
          <w:rFonts w:ascii="Tahoma" w:hAnsi="Tahoma" w:cs="Tahoma"/>
          <w:b/>
          <w:i/>
          <w:szCs w:val="28"/>
        </w:rPr>
        <w:t xml:space="preserve"> 2</w:t>
      </w:r>
    </w:p>
    <w:p w:rsidR="00B02216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Lý</w:t>
      </w:r>
      <w:proofErr w:type="spellEnd"/>
      <w:r w:rsidRPr="00BC087B">
        <w:rPr>
          <w:rFonts w:ascii="Tahoma" w:hAnsi="Tahoma" w:cs="Tahoma"/>
          <w:szCs w:val="28"/>
        </w:rPr>
        <w:t xml:space="preserve"> do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không</w:t>
      </w:r>
      <w:proofErr w:type="spellEnd"/>
      <w:r w:rsidRPr="00E47A8B">
        <w:rPr>
          <w:rFonts w:ascii="Tahoma" w:hAnsi="Tahoma" w:cs="Tahoma"/>
          <w:b/>
          <w:szCs w:val="28"/>
        </w:rPr>
        <w:t xml:space="preserve"> </w:t>
      </w:r>
      <w:proofErr w:type="spellStart"/>
      <w:r w:rsidRPr="00E47A8B">
        <w:rPr>
          <w:rFonts w:ascii="Tahoma" w:hAnsi="Tahoma" w:cs="Tahoma"/>
          <w:b/>
          <w:szCs w:val="28"/>
        </w:rPr>
        <w:t>có</w:t>
      </w:r>
      <w:proofErr w:type="spellEnd"/>
      <w:r w:rsidRPr="00E47A8B">
        <w:rPr>
          <w:rFonts w:ascii="Tahoma" w:hAnsi="Tahoma" w:cs="Tahoma"/>
          <w:b/>
          <w:szCs w:val="28"/>
        </w:rPr>
        <w:t xml:space="preserve"> ý </w:t>
      </w:r>
      <w:proofErr w:type="spellStart"/>
      <w:r w:rsidRPr="00E47A8B">
        <w:rPr>
          <w:rFonts w:ascii="Tahoma" w:hAnsi="Tahoma" w:cs="Tahoma"/>
          <w:b/>
          <w:szCs w:val="28"/>
        </w:rPr>
        <w:t>định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cho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việc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học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thêm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tiếng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trong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thời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gian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khả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năng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tài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chính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bất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tiện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lại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r w:rsidRPr="00BC087B">
        <w:rPr>
          <w:rFonts w:ascii="Tahoma" w:hAnsi="Tahoma" w:cs="Tahoma"/>
          <w:szCs w:val="28"/>
        </w:rPr>
        <w:t xml:space="preserve">Do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cần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thiết</w:t>
      </w:r>
      <w:proofErr w:type="spellEnd"/>
    </w:p>
    <w:p w:rsidR="007B107F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Khác</w:t>
      </w:r>
      <w:proofErr w:type="spellEnd"/>
      <w:proofErr w:type="gramStart"/>
      <w:r w:rsidRPr="00BC087B">
        <w:rPr>
          <w:rFonts w:ascii="Tahoma" w:hAnsi="Tahoma" w:cs="Tahoma"/>
          <w:szCs w:val="28"/>
        </w:rPr>
        <w:t>:……………………</w:t>
      </w:r>
      <w:proofErr w:type="gram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ý </w:t>
      </w:r>
      <w:proofErr w:type="spellStart"/>
      <w:r>
        <w:rPr>
          <w:rFonts w:ascii="Tahoma" w:hAnsi="Tahoma" w:cs="Tahoma"/>
          <w:szCs w:val="28"/>
        </w:rPr>
        <w:t>định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học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nhưng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vẫn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biết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rõ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tầm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quan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trọng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trong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tương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lai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biết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rõ</w:t>
      </w:r>
      <w:proofErr w:type="spellEnd"/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quan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tâm</w:t>
      </w:r>
      <w:proofErr w:type="spellEnd"/>
    </w:p>
    <w:p w:rsidR="0077225F" w:rsidRDefault="0077225F" w:rsidP="0077225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bắt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đầu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học</w:t>
      </w:r>
      <w:proofErr w:type="spellEnd"/>
      <w:r w:rsidRPr="0077225F">
        <w:rPr>
          <w:rFonts w:ascii="Tahoma" w:hAnsi="Tahoma" w:cs="Tahoma"/>
          <w:b/>
          <w:szCs w:val="28"/>
        </w:rPr>
        <w:t xml:space="preserve"> </w:t>
      </w:r>
      <w:proofErr w:type="spellStart"/>
      <w:r w:rsidRPr="0077225F">
        <w:rPr>
          <w:rFonts w:ascii="Tahoma" w:hAnsi="Tahoma" w:cs="Tahoma"/>
          <w:b/>
          <w:szCs w:val="28"/>
        </w:rPr>
        <w:t>lại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tiếng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để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hỗ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trợ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có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một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công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việc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tốt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sau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này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chứ</w:t>
      </w:r>
      <w:proofErr w:type="spellEnd"/>
      <w:r>
        <w:rPr>
          <w:rFonts w:ascii="Tahoma" w:hAnsi="Tahoma" w:cs="Tahoma"/>
          <w:szCs w:val="28"/>
        </w:rPr>
        <w:t>:</w:t>
      </w:r>
    </w:p>
    <w:p w:rsid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rất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muốn</w:t>
      </w:r>
      <w:proofErr w:type="spellEnd"/>
    </w:p>
    <w:p w:rsidR="0077225F" w:rsidRPr="0077225F" w:rsidRDefault="0077225F" w:rsidP="0077225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Tôi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không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Bạn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đã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tới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trung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tâm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Anh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ngữ</w:t>
      </w:r>
      <w:proofErr w:type="spellEnd"/>
      <w:r w:rsidRPr="00BC087B">
        <w:rPr>
          <w:rFonts w:ascii="Tahoma" w:hAnsi="Tahoma" w:cs="Tahoma"/>
          <w:szCs w:val="28"/>
        </w:rPr>
        <w:t xml:space="preserve"> Success </w:t>
      </w: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>?</w:t>
      </w:r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7B107F" w:rsidRPr="00BC087B" w:rsidRDefault="007B107F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Chưa</w:t>
      </w:r>
      <w:proofErr w:type="spellEnd"/>
      <w:r w:rsidRPr="00BC087B">
        <w:rPr>
          <w:rFonts w:ascii="Tahoma" w:hAnsi="Tahoma" w:cs="Tahoma"/>
          <w:szCs w:val="28"/>
        </w:rPr>
        <w:t xml:space="preserve"> </w:t>
      </w:r>
      <w:proofErr w:type="spellStart"/>
      <w:r w:rsidRPr="00BC087B">
        <w:rPr>
          <w:rFonts w:ascii="Tahoma" w:hAnsi="Tahoma" w:cs="Tahoma"/>
          <w:szCs w:val="28"/>
        </w:rPr>
        <w:t>biết</w:t>
      </w:r>
      <w:proofErr w:type="spellEnd"/>
    </w:p>
    <w:p w:rsidR="009D4079" w:rsidRPr="00BC087B" w:rsidRDefault="008F7D91" w:rsidP="00BC087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>
        <w:rPr>
          <w:rFonts w:ascii="Tahoma" w:hAnsi="Tahoma" w:cs="Tahoma"/>
          <w:szCs w:val="28"/>
        </w:rPr>
        <w:t>Anh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SUCCESS </w:t>
      </w:r>
      <w:proofErr w:type="spellStart"/>
      <w:r>
        <w:rPr>
          <w:rFonts w:ascii="Tahoma" w:hAnsi="Tahoma" w:cs="Tahoma"/>
          <w:szCs w:val="28"/>
        </w:rPr>
        <w:t>luôn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tạo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điều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kiện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giúp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đỡ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</w:t>
      </w:r>
      <w:bookmarkStart w:id="0" w:name="_GoBack"/>
      <w:bookmarkEnd w:id="0"/>
      <w:r>
        <w:rPr>
          <w:rFonts w:ascii="Tahoma" w:hAnsi="Tahoma" w:cs="Tahoma"/>
          <w:szCs w:val="28"/>
        </w:rPr>
        <w:t>ạn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hoàn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thành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mục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tiêu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hoạc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ngoại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ngữ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của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mình</w:t>
      </w:r>
      <w:proofErr w:type="spellEnd"/>
      <w:r>
        <w:rPr>
          <w:rFonts w:ascii="Tahoma" w:hAnsi="Tahoma" w:cs="Tahoma"/>
          <w:szCs w:val="28"/>
        </w:rPr>
        <w:t xml:space="preserve">, </w:t>
      </w:r>
      <w:proofErr w:type="spellStart"/>
      <w:r>
        <w:rPr>
          <w:rFonts w:ascii="Tahoma" w:hAnsi="Tahoma" w:cs="Tahoma"/>
          <w:szCs w:val="28"/>
        </w:rPr>
        <w:t>vậy</w:t>
      </w:r>
      <w:proofErr w:type="spellEnd"/>
      <w:r>
        <w:rPr>
          <w:rFonts w:ascii="Tahoma" w:hAnsi="Tahoma" w:cs="Tahoma"/>
          <w:szCs w:val="28"/>
        </w:rPr>
        <w:t xml:space="preserve"> </w:t>
      </w:r>
      <w:proofErr w:type="spellStart"/>
      <w:r>
        <w:rPr>
          <w:rFonts w:ascii="Tahoma" w:hAnsi="Tahoma" w:cs="Tahoma"/>
          <w:szCs w:val="28"/>
        </w:rPr>
        <w:t>b</w:t>
      </w:r>
      <w:r w:rsidR="009D4079" w:rsidRPr="00BC087B">
        <w:rPr>
          <w:rFonts w:ascii="Tahoma" w:hAnsi="Tahoma" w:cs="Tahoma"/>
          <w:szCs w:val="28"/>
        </w:rPr>
        <w:t>ạn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có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muốn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test </w:t>
      </w:r>
      <w:proofErr w:type="spellStart"/>
      <w:r w:rsidR="009D4079" w:rsidRPr="00BC087B">
        <w:rPr>
          <w:rFonts w:ascii="Tahoma" w:hAnsi="Tahoma" w:cs="Tahoma"/>
          <w:szCs w:val="28"/>
        </w:rPr>
        <w:t>trình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độ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Toeic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miễn</w:t>
      </w:r>
      <w:proofErr w:type="spellEnd"/>
      <w:r w:rsidR="009D4079" w:rsidRPr="00BC087B">
        <w:rPr>
          <w:rFonts w:ascii="Tahoma" w:hAnsi="Tahoma" w:cs="Tahoma"/>
          <w:szCs w:val="28"/>
        </w:rPr>
        <w:t xml:space="preserve"> </w:t>
      </w:r>
      <w:proofErr w:type="spellStart"/>
      <w:r w:rsidR="009D4079" w:rsidRPr="00BC087B">
        <w:rPr>
          <w:rFonts w:ascii="Tahoma" w:hAnsi="Tahoma" w:cs="Tahoma"/>
          <w:szCs w:val="28"/>
        </w:rPr>
        <w:t>phí</w:t>
      </w:r>
      <w:proofErr w:type="spellEnd"/>
      <w:r w:rsidR="009D4079" w:rsidRPr="00BC087B">
        <w:rPr>
          <w:rFonts w:ascii="Tahoma" w:hAnsi="Tahoma" w:cs="Tahoma"/>
          <w:szCs w:val="28"/>
        </w:rPr>
        <w:t>?</w:t>
      </w:r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Có</w:t>
      </w:r>
      <w:proofErr w:type="spellEnd"/>
    </w:p>
    <w:p w:rsidR="009D4079" w:rsidRPr="00BC087B" w:rsidRDefault="009D4079" w:rsidP="00BC087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Cs w:val="28"/>
        </w:rPr>
      </w:pPr>
      <w:proofErr w:type="spellStart"/>
      <w:r w:rsidRPr="00BC087B">
        <w:rPr>
          <w:rFonts w:ascii="Tahoma" w:hAnsi="Tahoma" w:cs="Tahoma"/>
          <w:szCs w:val="28"/>
        </w:rPr>
        <w:t>Không</w:t>
      </w:r>
      <w:proofErr w:type="spellEnd"/>
    </w:p>
    <w:p w:rsidR="00050287" w:rsidRPr="00BC087B" w:rsidRDefault="00050287" w:rsidP="00BC087B">
      <w:pPr>
        <w:pStyle w:val="ListParagraph"/>
        <w:spacing w:after="0" w:line="240" w:lineRule="auto"/>
        <w:ind w:left="1080"/>
        <w:jc w:val="both"/>
        <w:rPr>
          <w:rFonts w:ascii="Tahoma" w:hAnsi="Tahoma" w:cs="Tahoma"/>
          <w:szCs w:val="28"/>
        </w:rPr>
      </w:pPr>
    </w:p>
    <w:sectPr w:rsidR="00050287" w:rsidRPr="00BC0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39A"/>
    <w:multiLevelType w:val="hybridMultilevel"/>
    <w:tmpl w:val="33024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31D8"/>
    <w:multiLevelType w:val="hybridMultilevel"/>
    <w:tmpl w:val="0854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AA4440"/>
    <w:multiLevelType w:val="hybridMultilevel"/>
    <w:tmpl w:val="D06C5842"/>
    <w:lvl w:ilvl="0" w:tplc="1780DEB2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3C21944"/>
    <w:multiLevelType w:val="hybridMultilevel"/>
    <w:tmpl w:val="7C18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87D60"/>
    <w:multiLevelType w:val="hybridMultilevel"/>
    <w:tmpl w:val="B47201B0"/>
    <w:lvl w:ilvl="0" w:tplc="FD72B2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AA4CC2"/>
    <w:multiLevelType w:val="hybridMultilevel"/>
    <w:tmpl w:val="F3C0D328"/>
    <w:lvl w:ilvl="0" w:tplc="15D86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3E3400"/>
    <w:multiLevelType w:val="hybridMultilevel"/>
    <w:tmpl w:val="D4BA6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04019"/>
    <w:multiLevelType w:val="hybridMultilevel"/>
    <w:tmpl w:val="896A3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34EAC"/>
    <w:multiLevelType w:val="hybridMultilevel"/>
    <w:tmpl w:val="58809A68"/>
    <w:lvl w:ilvl="0" w:tplc="06CE70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B917AD"/>
    <w:multiLevelType w:val="hybridMultilevel"/>
    <w:tmpl w:val="45CC2910"/>
    <w:lvl w:ilvl="0" w:tplc="449C7086">
      <w:start w:val="1"/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317"/>
    <w:rsid w:val="00050287"/>
    <w:rsid w:val="000C1269"/>
    <w:rsid w:val="00145273"/>
    <w:rsid w:val="001571C3"/>
    <w:rsid w:val="001D57DB"/>
    <w:rsid w:val="003D6900"/>
    <w:rsid w:val="0047364A"/>
    <w:rsid w:val="005D11FB"/>
    <w:rsid w:val="00601FB7"/>
    <w:rsid w:val="006A3BC8"/>
    <w:rsid w:val="0077225F"/>
    <w:rsid w:val="00783C4C"/>
    <w:rsid w:val="007A0EF4"/>
    <w:rsid w:val="007B107F"/>
    <w:rsid w:val="007F1A9C"/>
    <w:rsid w:val="008566BB"/>
    <w:rsid w:val="008F7D91"/>
    <w:rsid w:val="009A4AC6"/>
    <w:rsid w:val="009A4E0B"/>
    <w:rsid w:val="009D4079"/>
    <w:rsid w:val="00A80550"/>
    <w:rsid w:val="00B02216"/>
    <w:rsid w:val="00BC087B"/>
    <w:rsid w:val="00C25C95"/>
    <w:rsid w:val="00CC6FD9"/>
    <w:rsid w:val="00D0012E"/>
    <w:rsid w:val="00D21317"/>
    <w:rsid w:val="00DD341A"/>
    <w:rsid w:val="00E47A8B"/>
    <w:rsid w:val="00ED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317"/>
    <w:pPr>
      <w:ind w:left="720"/>
      <w:contextualSpacing/>
    </w:pPr>
  </w:style>
  <w:style w:type="table" w:styleId="TableGrid">
    <w:name w:val="Table Grid"/>
    <w:basedOn w:val="TableNormal"/>
    <w:uiPriority w:val="59"/>
    <w:rsid w:val="000502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502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5028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5028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05028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5028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TGDD</dc:creator>
  <cp:lastModifiedBy>TGDD</cp:lastModifiedBy>
  <cp:revision>12</cp:revision>
  <dcterms:created xsi:type="dcterms:W3CDTF">2017-05-15T06:49:00Z</dcterms:created>
  <dcterms:modified xsi:type="dcterms:W3CDTF">2017-05-16T07:47:00Z</dcterms:modified>
</cp:coreProperties>
</file>